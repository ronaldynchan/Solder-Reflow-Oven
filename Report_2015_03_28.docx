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07712BB" w14:textId="77777777" w:rsidR="006B38AB" w:rsidRDefault="00794C77">
      <w:pPr>
        <w:spacing w:line="240" w:lineRule="auto"/>
        <w:jc w:val="center"/>
      </w:pPr>
      <w:bookmarkStart w:id="0" w:name="_GoBack"/>
      <w:bookmarkEnd w:id="0"/>
      <w:r>
        <w:rPr>
          <w:sz w:val="50"/>
        </w:rPr>
        <w:t>Conestoga College Institute of Technology and Advanced Learning</w:t>
      </w:r>
    </w:p>
    <w:p w14:paraId="03167085" w14:textId="77777777" w:rsidR="006B38AB" w:rsidRDefault="006B38AB">
      <w:pPr>
        <w:spacing w:line="240" w:lineRule="auto"/>
        <w:jc w:val="center"/>
      </w:pPr>
    </w:p>
    <w:p w14:paraId="0EE756F7" w14:textId="77777777" w:rsidR="006B38AB" w:rsidRDefault="006B38AB">
      <w:pPr>
        <w:spacing w:line="240" w:lineRule="auto"/>
        <w:jc w:val="center"/>
      </w:pPr>
    </w:p>
    <w:p w14:paraId="5C00017F" w14:textId="77777777" w:rsidR="006B38AB" w:rsidRDefault="006B38AB">
      <w:pPr>
        <w:spacing w:line="240" w:lineRule="auto"/>
        <w:jc w:val="center"/>
      </w:pPr>
    </w:p>
    <w:p w14:paraId="074645B9" w14:textId="77777777" w:rsidR="006B38AB" w:rsidRDefault="00794C77">
      <w:pPr>
        <w:spacing w:line="240" w:lineRule="auto"/>
        <w:jc w:val="center"/>
      </w:pPr>
      <w:r>
        <w:rPr>
          <w:sz w:val="40"/>
        </w:rPr>
        <w:t>Electrical Engineering Technology</w:t>
      </w:r>
    </w:p>
    <w:p w14:paraId="2DED82DB" w14:textId="77777777" w:rsidR="006B38AB" w:rsidRDefault="006B38AB">
      <w:pPr>
        <w:spacing w:line="240" w:lineRule="auto"/>
        <w:jc w:val="center"/>
      </w:pPr>
    </w:p>
    <w:p w14:paraId="0BC1CB53" w14:textId="77777777" w:rsidR="006B38AB" w:rsidRDefault="006B38AB">
      <w:pPr>
        <w:spacing w:line="240" w:lineRule="auto"/>
        <w:jc w:val="center"/>
      </w:pPr>
    </w:p>
    <w:p w14:paraId="24A1F8BC" w14:textId="77777777" w:rsidR="006B38AB" w:rsidRDefault="006B38AB">
      <w:pPr>
        <w:spacing w:line="240" w:lineRule="auto"/>
        <w:jc w:val="center"/>
      </w:pPr>
    </w:p>
    <w:p w14:paraId="74D00602" w14:textId="77777777" w:rsidR="00FF2EFB" w:rsidRDefault="00FF2EFB">
      <w:pPr>
        <w:spacing w:line="240" w:lineRule="auto"/>
        <w:jc w:val="center"/>
      </w:pPr>
    </w:p>
    <w:p w14:paraId="6B836007" w14:textId="77777777" w:rsidR="00FF2EFB" w:rsidRDefault="00FF2EFB">
      <w:pPr>
        <w:spacing w:line="240" w:lineRule="auto"/>
        <w:jc w:val="center"/>
      </w:pPr>
    </w:p>
    <w:p w14:paraId="2A07DC90" w14:textId="77777777" w:rsidR="00FF2EFB" w:rsidRDefault="00FF2EFB">
      <w:pPr>
        <w:spacing w:line="240" w:lineRule="auto"/>
        <w:jc w:val="center"/>
      </w:pPr>
    </w:p>
    <w:p w14:paraId="0AA54912" w14:textId="77777777" w:rsidR="00FF2EFB" w:rsidRDefault="00FF2EFB">
      <w:pPr>
        <w:spacing w:line="240" w:lineRule="auto"/>
        <w:jc w:val="center"/>
      </w:pPr>
    </w:p>
    <w:p w14:paraId="01F0F955" w14:textId="77777777" w:rsidR="00FF2EFB" w:rsidRDefault="00FF2EFB">
      <w:pPr>
        <w:spacing w:line="240" w:lineRule="auto"/>
        <w:jc w:val="center"/>
      </w:pPr>
    </w:p>
    <w:p w14:paraId="1499D16D" w14:textId="77777777" w:rsidR="006B38AB" w:rsidRDefault="006B38AB">
      <w:pPr>
        <w:spacing w:line="240" w:lineRule="auto"/>
        <w:jc w:val="center"/>
      </w:pPr>
    </w:p>
    <w:p w14:paraId="6C040822" w14:textId="77777777" w:rsidR="006B38AB" w:rsidRDefault="006B38AB">
      <w:pPr>
        <w:spacing w:line="240" w:lineRule="auto"/>
        <w:jc w:val="center"/>
      </w:pPr>
    </w:p>
    <w:p w14:paraId="2FDAFC64" w14:textId="4DCFBF64" w:rsidR="006B4109" w:rsidRPr="001342BD" w:rsidRDefault="00E403A2" w:rsidP="001342BD">
      <w:pPr>
        <w:spacing w:line="240" w:lineRule="auto"/>
        <w:jc w:val="center"/>
        <w:rPr>
          <w:sz w:val="40"/>
        </w:rPr>
      </w:pPr>
      <w:r>
        <w:rPr>
          <w:sz w:val="40"/>
        </w:rPr>
        <w:t>PB</w:t>
      </w:r>
      <w:r w:rsidR="00794C77">
        <w:rPr>
          <w:sz w:val="40"/>
        </w:rPr>
        <w:t>180</w:t>
      </w:r>
      <w:ins w:id="1" w:author="Ronald Chan" w:date="2015-03-28T19:43:00Z">
        <w:r w:rsidR="00B0084B">
          <w:rPr>
            <w:sz w:val="40"/>
          </w:rPr>
          <w:t>3</w:t>
        </w:r>
      </w:ins>
      <w:del w:id="2" w:author="Ronald Chan" w:date="2015-03-28T19:43:00Z">
        <w:r w:rsidR="00794C77" w:rsidDel="00B0084B">
          <w:rPr>
            <w:sz w:val="40"/>
          </w:rPr>
          <w:delText>1</w:delText>
        </w:r>
      </w:del>
      <w:r w:rsidR="00794C77">
        <w:rPr>
          <w:sz w:val="40"/>
        </w:rPr>
        <w:t xml:space="preserve"> </w:t>
      </w:r>
      <w:r w:rsidR="001342BD">
        <w:rPr>
          <w:sz w:val="40"/>
        </w:rPr>
        <w:t>reflow oven</w:t>
      </w:r>
    </w:p>
    <w:p w14:paraId="5C85F0E3" w14:textId="77777777" w:rsidR="006B38AB" w:rsidRDefault="006B38AB">
      <w:pPr>
        <w:spacing w:line="240" w:lineRule="auto"/>
        <w:jc w:val="center"/>
      </w:pPr>
    </w:p>
    <w:p w14:paraId="19771F17" w14:textId="77777777" w:rsidR="006B38AB" w:rsidRDefault="006B38AB">
      <w:pPr>
        <w:spacing w:line="240" w:lineRule="auto"/>
        <w:jc w:val="center"/>
      </w:pPr>
    </w:p>
    <w:p w14:paraId="09F07B0B" w14:textId="77777777" w:rsidR="006B38AB" w:rsidRDefault="006B38AB">
      <w:pPr>
        <w:spacing w:line="240" w:lineRule="auto"/>
        <w:jc w:val="center"/>
      </w:pPr>
    </w:p>
    <w:p w14:paraId="69AD059F" w14:textId="77777777" w:rsidR="00FF2EFB" w:rsidRDefault="00FF2EFB">
      <w:pPr>
        <w:spacing w:line="240" w:lineRule="auto"/>
        <w:jc w:val="center"/>
      </w:pPr>
    </w:p>
    <w:p w14:paraId="2DBDA08B" w14:textId="77777777" w:rsidR="00FF2EFB" w:rsidRDefault="00FF2EFB">
      <w:pPr>
        <w:spacing w:line="240" w:lineRule="auto"/>
        <w:jc w:val="center"/>
      </w:pPr>
    </w:p>
    <w:p w14:paraId="5EC4D108" w14:textId="77777777" w:rsidR="00FF2EFB" w:rsidRDefault="00FF2EFB">
      <w:pPr>
        <w:spacing w:line="240" w:lineRule="auto"/>
        <w:jc w:val="center"/>
      </w:pPr>
    </w:p>
    <w:p w14:paraId="3F940642" w14:textId="77777777" w:rsidR="00FF2EFB" w:rsidRDefault="00FF2EFB">
      <w:pPr>
        <w:spacing w:line="240" w:lineRule="auto"/>
        <w:jc w:val="center"/>
      </w:pPr>
    </w:p>
    <w:p w14:paraId="2CC0F076" w14:textId="77777777" w:rsidR="00FF2EFB" w:rsidRDefault="00FF2EFB">
      <w:pPr>
        <w:spacing w:line="240" w:lineRule="auto"/>
        <w:jc w:val="center"/>
      </w:pPr>
    </w:p>
    <w:p w14:paraId="00D5BA95" w14:textId="77777777" w:rsidR="00FF2EFB" w:rsidRDefault="00FF2EFB">
      <w:pPr>
        <w:spacing w:line="240" w:lineRule="auto"/>
        <w:jc w:val="center"/>
      </w:pPr>
    </w:p>
    <w:p w14:paraId="2263A632" w14:textId="77777777" w:rsidR="006B38AB" w:rsidRDefault="006B38AB">
      <w:pPr>
        <w:spacing w:line="240" w:lineRule="auto"/>
        <w:jc w:val="center"/>
      </w:pPr>
    </w:p>
    <w:p w14:paraId="63EB8B41" w14:textId="77777777" w:rsidR="006B38AB" w:rsidRDefault="006B38AB">
      <w:pPr>
        <w:spacing w:line="240" w:lineRule="auto"/>
        <w:jc w:val="center"/>
      </w:pPr>
    </w:p>
    <w:p w14:paraId="5E4A1FB4" w14:textId="7A0DBC2E" w:rsidR="006B38AB" w:rsidRDefault="00E403A2">
      <w:pPr>
        <w:spacing w:line="240" w:lineRule="auto"/>
        <w:jc w:val="center"/>
      </w:pPr>
      <w:r w:rsidRPr="00E403A2">
        <w:rPr>
          <w:rFonts w:ascii="Times New Roman" w:eastAsia="Times New Roman" w:hAnsi="Times New Roman" w:cs="Times New Roman"/>
          <w:sz w:val="40"/>
        </w:rPr>
        <w:t>EECE3330</w:t>
      </w:r>
    </w:p>
    <w:p w14:paraId="5CAF31E0" w14:textId="77777777" w:rsidR="006B38AB" w:rsidRDefault="006B38AB">
      <w:pPr>
        <w:spacing w:line="240" w:lineRule="auto"/>
        <w:jc w:val="center"/>
      </w:pPr>
    </w:p>
    <w:p w14:paraId="48195762" w14:textId="558DD7FB" w:rsidR="006B38AB" w:rsidRDefault="00794C77">
      <w:pPr>
        <w:spacing w:line="240" w:lineRule="auto"/>
        <w:jc w:val="center"/>
      </w:pPr>
      <w:r>
        <w:rPr>
          <w:sz w:val="36"/>
        </w:rPr>
        <w:t xml:space="preserve">Term: </w:t>
      </w:r>
      <w:r w:rsidR="00660CBC">
        <w:rPr>
          <w:sz w:val="36"/>
        </w:rPr>
        <w:t>Winter 2015</w:t>
      </w:r>
    </w:p>
    <w:p w14:paraId="0F3A31DB" w14:textId="77777777" w:rsidR="006B38AB" w:rsidRDefault="006B38AB">
      <w:pPr>
        <w:spacing w:line="240" w:lineRule="auto"/>
        <w:jc w:val="center"/>
      </w:pPr>
    </w:p>
    <w:p w14:paraId="46975D93" w14:textId="77777777" w:rsidR="006B38AB" w:rsidRDefault="00794C77">
      <w:pPr>
        <w:spacing w:line="240" w:lineRule="auto"/>
        <w:jc w:val="center"/>
      </w:pPr>
      <w:r>
        <w:rPr>
          <w:sz w:val="36"/>
        </w:rPr>
        <w:t xml:space="preserve">Ronald Chan, </w:t>
      </w:r>
      <w:proofErr w:type="spellStart"/>
      <w:r>
        <w:rPr>
          <w:sz w:val="36"/>
        </w:rPr>
        <w:t>Boun</w:t>
      </w:r>
      <w:proofErr w:type="spellEnd"/>
      <w:r>
        <w:rPr>
          <w:sz w:val="36"/>
        </w:rPr>
        <w:t xml:space="preserve"> </w:t>
      </w:r>
      <w:proofErr w:type="spellStart"/>
      <w:r>
        <w:rPr>
          <w:sz w:val="36"/>
        </w:rPr>
        <w:t>Souksanh</w:t>
      </w:r>
      <w:proofErr w:type="spellEnd"/>
      <w:r>
        <w:rPr>
          <w:sz w:val="36"/>
        </w:rPr>
        <w:t>, Mark Jackson</w:t>
      </w:r>
    </w:p>
    <w:p w14:paraId="37EDA107" w14:textId="77777777" w:rsidR="006B38AB" w:rsidRDefault="006B38AB">
      <w:pPr>
        <w:spacing w:line="240" w:lineRule="auto"/>
        <w:jc w:val="center"/>
      </w:pPr>
    </w:p>
    <w:p w14:paraId="32474E1B" w14:textId="3DA3A162" w:rsidR="006B38AB" w:rsidRDefault="00794C77">
      <w:pPr>
        <w:spacing w:line="240" w:lineRule="auto"/>
        <w:jc w:val="center"/>
      </w:pPr>
      <w:r>
        <w:rPr>
          <w:sz w:val="36"/>
        </w:rPr>
        <w:t>Created for: José Delgado</w:t>
      </w:r>
    </w:p>
    <w:p w14:paraId="748C1D00" w14:textId="77777777" w:rsidR="006B38AB" w:rsidRDefault="006B38AB">
      <w:pPr>
        <w:spacing w:line="240" w:lineRule="auto"/>
        <w:jc w:val="center"/>
      </w:pPr>
    </w:p>
    <w:p w14:paraId="3E4175DF" w14:textId="494ED88A" w:rsidR="006B38AB" w:rsidRDefault="00794C77">
      <w:pPr>
        <w:spacing w:line="240" w:lineRule="auto"/>
        <w:jc w:val="center"/>
      </w:pPr>
      <w:r w:rsidRPr="001342BD">
        <w:rPr>
          <w:sz w:val="36"/>
        </w:rPr>
        <w:t xml:space="preserve">Date: </w:t>
      </w:r>
      <w:r w:rsidR="00660CBC" w:rsidRPr="001342BD">
        <w:rPr>
          <w:sz w:val="36"/>
        </w:rPr>
        <w:t xml:space="preserve">Friday, April </w:t>
      </w:r>
      <w:r w:rsidR="001342BD" w:rsidRPr="001342BD">
        <w:rPr>
          <w:sz w:val="36"/>
        </w:rPr>
        <w:t>10</w:t>
      </w:r>
    </w:p>
    <w:p w14:paraId="7053C300" w14:textId="77777777" w:rsidR="006B38AB" w:rsidRDefault="006B38AB"/>
    <w:tbl>
      <w:tblPr>
        <w:tblStyle w:val="a"/>
        <w:tblW w:w="9576" w:type="dxa"/>
        <w:tblLayout w:type="fixed"/>
        <w:tblLook w:val="0400" w:firstRow="0" w:lastRow="0" w:firstColumn="0" w:lastColumn="0" w:noHBand="0" w:noVBand="1"/>
      </w:tblPr>
      <w:tblGrid>
        <w:gridCol w:w="9576"/>
      </w:tblGrid>
      <w:tr w:rsidR="006B38AB" w14:paraId="25B393A8" w14:textId="77777777">
        <w:trPr>
          <w:trHeight w:val="280"/>
        </w:trPr>
        <w:tc>
          <w:tcPr>
            <w:tcW w:w="9576" w:type="dxa"/>
          </w:tcPr>
          <w:p w14:paraId="586CD2C8" w14:textId="77777777" w:rsidR="006B38AB" w:rsidRDefault="006B38AB">
            <w:pPr>
              <w:spacing w:line="240" w:lineRule="auto"/>
            </w:pPr>
          </w:p>
          <w:p w14:paraId="61DF1F31" w14:textId="77777777" w:rsidR="00FF2EFB" w:rsidRDefault="00FF2EFB">
            <w:pPr>
              <w:spacing w:line="240" w:lineRule="auto"/>
            </w:pPr>
          </w:p>
          <w:p w14:paraId="47BC8127" w14:textId="77777777" w:rsidR="00FF2EFB" w:rsidRDefault="00FF2EFB">
            <w:pPr>
              <w:spacing w:line="240" w:lineRule="auto"/>
            </w:pPr>
          </w:p>
        </w:tc>
      </w:tr>
    </w:tbl>
    <w:p w14:paraId="75344961" w14:textId="77777777" w:rsidR="006B38AB" w:rsidRPr="00D55F1D" w:rsidRDefault="00794C77">
      <w:pPr>
        <w:pStyle w:val="Heading1"/>
        <w:contextualSpacing w:val="0"/>
        <w:rPr>
          <w:rFonts w:ascii="Times New Roman" w:hAnsi="Times New Roman" w:cs="Times New Roman"/>
        </w:rPr>
      </w:pPr>
      <w:bookmarkStart w:id="3" w:name="h.39rtu7q7iejl" w:colFirst="0" w:colLast="0"/>
      <w:bookmarkStart w:id="4" w:name="_Toc416424278"/>
      <w:bookmarkEnd w:id="3"/>
      <w:r w:rsidRPr="00D55F1D">
        <w:rPr>
          <w:rFonts w:ascii="Times New Roman" w:hAnsi="Times New Roman" w:cs="Times New Roman"/>
        </w:rPr>
        <w:lastRenderedPageBreak/>
        <w:t>Abstract</w:t>
      </w:r>
      <w:bookmarkEnd w:id="4"/>
    </w:p>
    <w:p w14:paraId="71EFF4AA" w14:textId="73342A24" w:rsidR="006B38AB" w:rsidRPr="000F1EC6" w:rsidRDefault="00794C77" w:rsidP="00264974">
      <w:pPr>
        <w:ind w:firstLine="720"/>
        <w:rPr>
          <w:rFonts w:ascii="Times New Roman" w:hAnsi="Times New Roman" w:cs="Times New Roman"/>
          <w:sz w:val="24"/>
          <w:szCs w:val="24"/>
        </w:rPr>
      </w:pPr>
      <w:r w:rsidRPr="000F1EC6">
        <w:rPr>
          <w:rFonts w:ascii="Times New Roman" w:hAnsi="Times New Roman" w:cs="Times New Roman"/>
          <w:sz w:val="24"/>
          <w:szCs w:val="24"/>
        </w:rPr>
        <w:t>A common problem in industry today is that</w:t>
      </w:r>
      <w:r w:rsidR="00264974">
        <w:rPr>
          <w:rFonts w:ascii="Times New Roman" w:hAnsi="Times New Roman" w:cs="Times New Roman"/>
          <w:sz w:val="24"/>
          <w:szCs w:val="24"/>
        </w:rPr>
        <w:t xml:space="preserve"> for smaller operations, assembled PCB based products have to be moved from the pick and place machine to the solder reflow oven by hand</w:t>
      </w:r>
      <w:r w:rsidRPr="000F1EC6">
        <w:rPr>
          <w:rFonts w:ascii="Times New Roman" w:hAnsi="Times New Roman" w:cs="Times New Roman"/>
          <w:sz w:val="24"/>
          <w:szCs w:val="24"/>
        </w:rPr>
        <w:t xml:space="preserve">. Production by hand, even with skilled workers, will contribute to losses in production output and profit, when compared to a fully automated production process. </w:t>
      </w:r>
    </w:p>
    <w:p w14:paraId="5F227237" w14:textId="0D9B02D3" w:rsidR="006B38AB" w:rsidRPr="00D55F1D" w:rsidRDefault="00C71A34" w:rsidP="00CC6EBD">
      <w:pPr>
        <w:ind w:firstLine="720"/>
        <w:rPr>
          <w:rFonts w:ascii="Times New Roman" w:hAnsi="Times New Roman" w:cs="Times New Roman"/>
        </w:rPr>
      </w:pPr>
      <w:r>
        <w:rPr>
          <w:rFonts w:ascii="Times New Roman" w:hAnsi="Times New Roman" w:cs="Times New Roman"/>
          <w:sz w:val="24"/>
          <w:szCs w:val="24"/>
        </w:rPr>
        <w:t>The PB1803</w:t>
      </w:r>
      <w:r w:rsidR="00264974">
        <w:rPr>
          <w:rFonts w:ascii="Times New Roman" w:hAnsi="Times New Roman" w:cs="Times New Roman"/>
          <w:sz w:val="24"/>
          <w:szCs w:val="24"/>
        </w:rPr>
        <w:t xml:space="preserve"> Reflow Oven</w:t>
      </w:r>
      <w:r w:rsidR="00794C77" w:rsidRPr="000F1EC6">
        <w:rPr>
          <w:rFonts w:ascii="Times New Roman" w:hAnsi="Times New Roman" w:cs="Times New Roman"/>
          <w:sz w:val="24"/>
          <w:szCs w:val="24"/>
        </w:rPr>
        <w:t xml:space="preserve"> from RBM Solutions is designed </w:t>
      </w:r>
      <w:r w:rsidR="00DE7FF6">
        <w:rPr>
          <w:rFonts w:ascii="Times New Roman" w:hAnsi="Times New Roman" w:cs="Times New Roman"/>
          <w:sz w:val="24"/>
          <w:szCs w:val="24"/>
        </w:rPr>
        <w:t>for</w:t>
      </w:r>
      <w:r w:rsidR="00B96B35">
        <w:rPr>
          <w:rFonts w:ascii="Times New Roman" w:hAnsi="Times New Roman" w:cs="Times New Roman"/>
          <w:sz w:val="24"/>
          <w:szCs w:val="24"/>
        </w:rPr>
        <w:t xml:space="preserve"> </w:t>
      </w:r>
      <w:r w:rsidR="00DE7FF6">
        <w:rPr>
          <w:rFonts w:ascii="Times New Roman" w:hAnsi="Times New Roman" w:cs="Times New Roman"/>
          <w:sz w:val="24"/>
          <w:szCs w:val="24"/>
        </w:rPr>
        <w:t>small and medium</w:t>
      </w:r>
      <w:r w:rsidR="00264974">
        <w:rPr>
          <w:rFonts w:ascii="Times New Roman" w:hAnsi="Times New Roman" w:cs="Times New Roman"/>
          <w:sz w:val="24"/>
          <w:szCs w:val="24"/>
        </w:rPr>
        <w:t xml:space="preserve"> sized</w:t>
      </w:r>
      <w:r w:rsidR="00DE7FF6">
        <w:rPr>
          <w:rFonts w:ascii="Times New Roman" w:hAnsi="Times New Roman" w:cs="Times New Roman"/>
          <w:sz w:val="24"/>
          <w:szCs w:val="24"/>
        </w:rPr>
        <w:t xml:space="preserve"> enterprises (SMEs</w:t>
      </w:r>
      <w:r w:rsidR="00DF5915" w:rsidRPr="00DF5915">
        <w:rPr>
          <w:rFonts w:ascii="Times New Roman" w:hAnsi="Times New Roman" w:cs="Times New Roman"/>
          <w:sz w:val="24"/>
          <w:szCs w:val="24"/>
        </w:rPr>
        <w:t>) who are interested in automating their entire manufacturing process to meet increasing demand</w:t>
      </w:r>
      <w:r w:rsidR="00794C77" w:rsidRPr="000F1EC6">
        <w:rPr>
          <w:rFonts w:ascii="Times New Roman" w:hAnsi="Times New Roman" w:cs="Times New Roman"/>
          <w:sz w:val="24"/>
          <w:szCs w:val="24"/>
        </w:rPr>
        <w:t xml:space="preserve">. </w:t>
      </w:r>
      <w:r w:rsidR="009D775A">
        <w:rPr>
          <w:rFonts w:ascii="Times New Roman" w:hAnsi="Times New Roman" w:cs="Times New Roman"/>
          <w:sz w:val="24"/>
          <w:szCs w:val="24"/>
        </w:rPr>
        <w:t>With an easy to use design,</w:t>
      </w:r>
      <w:r w:rsidR="00DE7FF6">
        <w:rPr>
          <w:rFonts w:ascii="Times New Roman" w:hAnsi="Times New Roman" w:cs="Times New Roman"/>
          <w:sz w:val="24"/>
          <w:szCs w:val="24"/>
        </w:rPr>
        <w:t xml:space="preserve"> backed by powerful SCADA</w:t>
      </w:r>
      <w:r w:rsidR="00290766">
        <w:rPr>
          <w:rFonts w:ascii="Times New Roman" w:hAnsi="Times New Roman" w:cs="Times New Roman"/>
          <w:sz w:val="24"/>
          <w:szCs w:val="24"/>
        </w:rPr>
        <w:t xml:space="preserve"> (Supervisory Control and Data Acquisition)</w:t>
      </w:r>
      <w:r w:rsidR="00DE7FF6">
        <w:rPr>
          <w:rFonts w:ascii="Times New Roman" w:hAnsi="Times New Roman" w:cs="Times New Roman"/>
          <w:sz w:val="24"/>
          <w:szCs w:val="24"/>
        </w:rPr>
        <w:t xml:space="preserve"> management tools, </w:t>
      </w:r>
      <w:r w:rsidR="009D775A">
        <w:rPr>
          <w:rFonts w:ascii="Times New Roman" w:hAnsi="Times New Roman" w:cs="Times New Roman"/>
          <w:sz w:val="24"/>
          <w:szCs w:val="24"/>
        </w:rPr>
        <w:t xml:space="preserve">the </w:t>
      </w:r>
      <w:r w:rsidR="00CC6EBD">
        <w:rPr>
          <w:rFonts w:ascii="Times New Roman" w:hAnsi="Times New Roman" w:cs="Times New Roman"/>
          <w:sz w:val="24"/>
          <w:szCs w:val="24"/>
        </w:rPr>
        <w:t>P</w:t>
      </w:r>
      <w:r>
        <w:rPr>
          <w:rFonts w:ascii="Times New Roman" w:hAnsi="Times New Roman" w:cs="Times New Roman"/>
          <w:sz w:val="24"/>
          <w:szCs w:val="24"/>
        </w:rPr>
        <w:t>B</w:t>
      </w:r>
      <w:r w:rsidR="00CC6EBD">
        <w:rPr>
          <w:rFonts w:ascii="Times New Roman" w:hAnsi="Times New Roman" w:cs="Times New Roman"/>
          <w:sz w:val="24"/>
          <w:szCs w:val="24"/>
        </w:rPr>
        <w:t>180</w:t>
      </w:r>
      <w:r>
        <w:rPr>
          <w:rFonts w:ascii="Times New Roman" w:hAnsi="Times New Roman" w:cs="Times New Roman"/>
          <w:sz w:val="24"/>
          <w:szCs w:val="24"/>
        </w:rPr>
        <w:t>3</w:t>
      </w:r>
      <w:r w:rsidR="00290766">
        <w:rPr>
          <w:rFonts w:ascii="Times New Roman" w:hAnsi="Times New Roman" w:cs="Times New Roman"/>
          <w:sz w:val="24"/>
          <w:szCs w:val="24"/>
        </w:rPr>
        <w:t xml:space="preserve"> from RBM Solutions</w:t>
      </w:r>
      <w:r w:rsidR="00CC6EBD">
        <w:rPr>
          <w:rFonts w:ascii="Times New Roman" w:hAnsi="Times New Roman" w:cs="Times New Roman"/>
          <w:sz w:val="24"/>
          <w:szCs w:val="24"/>
        </w:rPr>
        <w:t xml:space="preserve"> w</w:t>
      </w:r>
      <w:r w:rsidR="00290766">
        <w:rPr>
          <w:rFonts w:ascii="Times New Roman" w:hAnsi="Times New Roman" w:cs="Times New Roman"/>
          <w:sz w:val="24"/>
          <w:szCs w:val="24"/>
        </w:rPr>
        <w:t xml:space="preserve">ill be an important addition to </w:t>
      </w:r>
      <w:r w:rsidR="00CC6EBD">
        <w:rPr>
          <w:rFonts w:ascii="Times New Roman" w:hAnsi="Times New Roman" w:cs="Times New Roman"/>
          <w:sz w:val="24"/>
          <w:szCs w:val="24"/>
        </w:rPr>
        <w:t>a</w:t>
      </w:r>
      <w:ins w:id="5" w:author="Ronald Chan [2]" w:date="2014-11-24T08:43:00Z">
        <w:r w:rsidR="008031C8">
          <w:rPr>
            <w:rFonts w:ascii="Times New Roman" w:hAnsi="Times New Roman" w:cs="Times New Roman"/>
            <w:sz w:val="24"/>
            <w:szCs w:val="24"/>
          </w:rPr>
          <w:t>ny</w:t>
        </w:r>
      </w:ins>
      <w:r w:rsidR="00CC6EBD">
        <w:rPr>
          <w:rFonts w:ascii="Times New Roman" w:hAnsi="Times New Roman" w:cs="Times New Roman"/>
          <w:sz w:val="24"/>
          <w:szCs w:val="24"/>
        </w:rPr>
        <w:t xml:space="preserve"> production line.</w:t>
      </w:r>
    </w:p>
    <w:p w14:paraId="1118A553" w14:textId="77777777" w:rsidR="006B38AB" w:rsidRPr="00D55F1D" w:rsidRDefault="00794C77">
      <w:pPr>
        <w:pStyle w:val="Heading1"/>
        <w:contextualSpacing w:val="0"/>
        <w:rPr>
          <w:rFonts w:ascii="Times New Roman" w:hAnsi="Times New Roman" w:cs="Times New Roman"/>
        </w:rPr>
      </w:pPr>
      <w:bookmarkStart w:id="6" w:name="h.1scri2xwj3z4" w:colFirst="0" w:colLast="0"/>
      <w:bookmarkStart w:id="7" w:name="_Toc416424279"/>
      <w:bookmarkEnd w:id="6"/>
      <w:r w:rsidRPr="00D55F1D">
        <w:rPr>
          <w:rFonts w:ascii="Times New Roman" w:hAnsi="Times New Roman" w:cs="Times New Roman"/>
        </w:rPr>
        <w:t>Acknowledgements</w:t>
      </w:r>
      <w:bookmarkEnd w:id="7"/>
    </w:p>
    <w:p w14:paraId="2F4AA609" w14:textId="38A9B5BF" w:rsidR="00290766" w:rsidRPr="000F1EC6" w:rsidRDefault="00CC6EBD" w:rsidP="004D305C">
      <w:pPr>
        <w:ind w:firstLine="720"/>
        <w:rPr>
          <w:rFonts w:ascii="Times New Roman" w:hAnsi="Times New Roman" w:cs="Times New Roman"/>
          <w:sz w:val="24"/>
          <w:szCs w:val="24"/>
        </w:rPr>
      </w:pPr>
      <w:r>
        <w:rPr>
          <w:rFonts w:ascii="Times New Roman" w:hAnsi="Times New Roman" w:cs="Times New Roman"/>
          <w:sz w:val="24"/>
          <w:szCs w:val="24"/>
        </w:rPr>
        <w:t xml:space="preserve">RBM Solutions would like to acknowledge José Delgado and Terry Walker for their contributions in leading the team to the current </w:t>
      </w:r>
      <w:r w:rsidR="004D305C">
        <w:rPr>
          <w:rFonts w:ascii="Times New Roman" w:hAnsi="Times New Roman" w:cs="Times New Roman"/>
          <w:sz w:val="24"/>
          <w:szCs w:val="24"/>
        </w:rPr>
        <w:t>design with many helpful comments and suggestions.</w:t>
      </w:r>
      <w:r>
        <w:rPr>
          <w:rFonts w:ascii="Times New Roman" w:hAnsi="Times New Roman" w:cs="Times New Roman"/>
          <w:sz w:val="24"/>
          <w:szCs w:val="24"/>
        </w:rPr>
        <w:t xml:space="preserve"> </w:t>
      </w:r>
      <w:r w:rsidR="004D305C">
        <w:rPr>
          <w:rFonts w:ascii="Times New Roman" w:hAnsi="Times New Roman" w:cs="Times New Roman"/>
          <w:sz w:val="24"/>
          <w:szCs w:val="24"/>
        </w:rPr>
        <w:t xml:space="preserve">The team would also like acknowledge </w:t>
      </w:r>
      <w:r w:rsidR="00794C77" w:rsidRPr="000F1EC6">
        <w:rPr>
          <w:rFonts w:ascii="Times New Roman" w:hAnsi="Times New Roman" w:cs="Times New Roman"/>
          <w:sz w:val="24"/>
          <w:szCs w:val="24"/>
        </w:rPr>
        <w:t>Dana Xu</w:t>
      </w:r>
      <w:r w:rsidR="004D305C">
        <w:rPr>
          <w:rFonts w:ascii="Times New Roman" w:hAnsi="Times New Roman" w:cs="Times New Roman"/>
          <w:sz w:val="24"/>
          <w:szCs w:val="24"/>
        </w:rPr>
        <w:t xml:space="preserve"> for her help in finding the parts and components used in this design</w:t>
      </w:r>
      <w:r w:rsidR="004D305C" w:rsidRPr="00DF5915">
        <w:rPr>
          <w:rFonts w:ascii="Times New Roman" w:hAnsi="Times New Roman" w:cs="Times New Roman"/>
          <w:sz w:val="24"/>
          <w:szCs w:val="24"/>
        </w:rPr>
        <w:t>.</w:t>
      </w:r>
      <w:r w:rsidR="00290766" w:rsidRPr="00DF5915">
        <w:rPr>
          <w:rFonts w:ascii="Times New Roman" w:hAnsi="Times New Roman" w:cs="Times New Roman"/>
          <w:sz w:val="24"/>
          <w:szCs w:val="24"/>
        </w:rPr>
        <w:t xml:space="preserve"> A special acknowledge</w:t>
      </w:r>
      <w:r w:rsidR="00DF5915">
        <w:rPr>
          <w:rFonts w:ascii="Times New Roman" w:hAnsi="Times New Roman" w:cs="Times New Roman"/>
          <w:sz w:val="24"/>
          <w:szCs w:val="24"/>
        </w:rPr>
        <w:t xml:space="preserve">ment to BDL Consulting, who graciously donated their </w:t>
      </w:r>
      <w:r w:rsidR="00290766">
        <w:rPr>
          <w:rFonts w:ascii="Times New Roman" w:hAnsi="Times New Roman" w:cs="Times New Roman"/>
          <w:sz w:val="24"/>
          <w:szCs w:val="24"/>
        </w:rPr>
        <w:t>SLC5/05 processor</w:t>
      </w:r>
      <w:r w:rsidR="00DF5915">
        <w:rPr>
          <w:rFonts w:ascii="Times New Roman" w:hAnsi="Times New Roman" w:cs="Times New Roman"/>
          <w:sz w:val="24"/>
          <w:szCs w:val="24"/>
        </w:rPr>
        <w:t>. T</w:t>
      </w:r>
      <w:r w:rsidR="00290766">
        <w:rPr>
          <w:rFonts w:ascii="Times New Roman" w:hAnsi="Times New Roman" w:cs="Times New Roman"/>
          <w:sz w:val="24"/>
          <w:szCs w:val="24"/>
        </w:rPr>
        <w:t>he SCADA and wireless connectivity components of this project would not have been possible</w:t>
      </w:r>
      <w:r w:rsidR="00DF5915">
        <w:rPr>
          <w:rFonts w:ascii="Times New Roman" w:hAnsi="Times New Roman" w:cs="Times New Roman"/>
          <w:sz w:val="24"/>
          <w:szCs w:val="24"/>
        </w:rPr>
        <w:t xml:space="preserve"> without their contribution</w:t>
      </w:r>
      <w:r w:rsidR="00290766">
        <w:rPr>
          <w:rFonts w:ascii="Times New Roman" w:hAnsi="Times New Roman" w:cs="Times New Roman"/>
          <w:sz w:val="24"/>
          <w:szCs w:val="24"/>
        </w:rPr>
        <w:t>.</w:t>
      </w:r>
      <w:r w:rsidR="00DF5915">
        <w:rPr>
          <w:rFonts w:ascii="Times New Roman" w:hAnsi="Times New Roman" w:cs="Times New Roman"/>
          <w:sz w:val="24"/>
          <w:szCs w:val="24"/>
        </w:rPr>
        <w:t xml:space="preserve"> Another special acknowledgement to Neal Palmer of ME </w:t>
      </w:r>
      <w:r w:rsidR="00C71A34">
        <w:rPr>
          <w:rFonts w:ascii="Times New Roman" w:hAnsi="Times New Roman" w:cs="Times New Roman"/>
          <w:sz w:val="24"/>
          <w:szCs w:val="24"/>
        </w:rPr>
        <w:t xml:space="preserve">Industries for his help in leading the team to a solution for the pneumatic gripper. </w:t>
      </w:r>
    </w:p>
    <w:p w14:paraId="076F8FEA" w14:textId="77777777" w:rsidR="006B38AB" w:rsidRPr="00D55F1D" w:rsidRDefault="006B38AB">
      <w:pPr>
        <w:rPr>
          <w:rFonts w:ascii="Times New Roman" w:hAnsi="Times New Roman" w:cs="Times New Roman"/>
        </w:rPr>
      </w:pPr>
    </w:p>
    <w:p w14:paraId="5DF0C74B" w14:textId="77777777" w:rsidR="00FF2EFB" w:rsidRPr="00D55F1D" w:rsidRDefault="00FF2EFB">
      <w:pPr>
        <w:rPr>
          <w:rFonts w:ascii="Times New Roman" w:hAnsi="Times New Roman" w:cs="Times New Roman"/>
        </w:rPr>
      </w:pPr>
    </w:p>
    <w:p w14:paraId="791A666E" w14:textId="77777777" w:rsidR="006B38AB" w:rsidRPr="00D55F1D" w:rsidRDefault="00794C77">
      <w:pPr>
        <w:rPr>
          <w:rFonts w:ascii="Times New Roman" w:hAnsi="Times New Roman" w:cs="Times New Roman"/>
        </w:rPr>
      </w:pPr>
      <w:r w:rsidRPr="00D55F1D">
        <w:rPr>
          <w:rFonts w:ascii="Times New Roman" w:hAnsi="Times New Roman" w:cs="Times New Roman"/>
        </w:rPr>
        <w:br w:type="page"/>
      </w:r>
    </w:p>
    <w:p w14:paraId="04D8702B" w14:textId="77777777" w:rsidR="001C6D9F" w:rsidRPr="00D55F1D" w:rsidRDefault="001C6D9F">
      <w:pPr>
        <w:pStyle w:val="Heading1"/>
        <w:contextualSpacing w:val="0"/>
        <w:rPr>
          <w:rFonts w:ascii="Times New Roman" w:hAnsi="Times New Roman" w:cs="Times New Roman"/>
        </w:rPr>
        <w:sectPr w:rsidR="001C6D9F" w:rsidRPr="00D55F1D" w:rsidSect="00465659">
          <w:headerReference w:type="default" r:id="rId8"/>
          <w:footerReference w:type="default" r:id="rId9"/>
          <w:pgSz w:w="12240" w:h="15840"/>
          <w:pgMar w:top="1440" w:right="1440" w:bottom="1440" w:left="1440" w:header="720" w:footer="720" w:gutter="0"/>
          <w:cols w:space="720"/>
          <w:titlePg/>
          <w:docGrid w:linePitch="299"/>
        </w:sectPr>
      </w:pPr>
      <w:bookmarkStart w:id="8" w:name="h.1fob9te" w:colFirst="0" w:colLast="0"/>
      <w:bookmarkEnd w:id="8"/>
    </w:p>
    <w:p w14:paraId="7E53CBCD" w14:textId="77777777" w:rsidR="006B38AB" w:rsidRPr="00D55F1D" w:rsidRDefault="00794C77">
      <w:pPr>
        <w:pStyle w:val="Heading1"/>
        <w:contextualSpacing w:val="0"/>
        <w:rPr>
          <w:rFonts w:ascii="Times New Roman" w:hAnsi="Times New Roman" w:cs="Times New Roman"/>
        </w:rPr>
      </w:pPr>
      <w:bookmarkStart w:id="9" w:name="_Toc416424280"/>
      <w:r w:rsidRPr="00D55F1D">
        <w:rPr>
          <w:rFonts w:ascii="Times New Roman" w:hAnsi="Times New Roman" w:cs="Times New Roman"/>
        </w:rPr>
        <w:lastRenderedPageBreak/>
        <w:t>Table of Contents</w:t>
      </w:r>
      <w:bookmarkEnd w:id="9"/>
    </w:p>
    <w:p w14:paraId="6FBE81CA" w14:textId="77777777" w:rsidR="006B38AB" w:rsidRPr="00D55F1D" w:rsidRDefault="006B38AB">
      <w:pPr>
        <w:rPr>
          <w:rFonts w:ascii="Times New Roman" w:hAnsi="Times New Roman" w:cs="Times New Roman"/>
        </w:rPr>
      </w:pPr>
    </w:p>
    <w:p w14:paraId="29630A55" w14:textId="77777777" w:rsidR="00F304EA" w:rsidRDefault="00465659">
      <w:pPr>
        <w:pStyle w:val="TOC1"/>
        <w:tabs>
          <w:tab w:val="right" w:leader="dot" w:pos="9350"/>
        </w:tabs>
        <w:rPr>
          <w:rFonts w:asciiTheme="minorHAnsi" w:eastAsiaTheme="minorEastAsia" w:hAnsiTheme="minorHAnsi" w:cstheme="minorBidi"/>
          <w:noProof/>
          <w:sz w:val="22"/>
          <w:lang w:val="en-US"/>
        </w:rPr>
      </w:pPr>
      <w:r w:rsidRPr="00D55F1D">
        <w:rPr>
          <w:rFonts w:ascii="Times New Roman" w:hAnsi="Times New Roman"/>
        </w:rPr>
        <w:fldChar w:fldCharType="begin"/>
      </w:r>
      <w:r w:rsidRPr="00D55F1D">
        <w:rPr>
          <w:rFonts w:ascii="Times New Roman" w:hAnsi="Times New Roman"/>
        </w:rPr>
        <w:instrText xml:space="preserve"> TOC \o "1-3" \h \z \u </w:instrText>
      </w:r>
      <w:r w:rsidRPr="00D55F1D">
        <w:rPr>
          <w:rFonts w:ascii="Times New Roman" w:hAnsi="Times New Roman"/>
        </w:rPr>
        <w:fldChar w:fldCharType="separate"/>
      </w:r>
      <w:hyperlink w:anchor="_Toc416424278" w:history="1">
        <w:r w:rsidR="00F304EA" w:rsidRPr="00B810CA">
          <w:rPr>
            <w:rStyle w:val="Hyperlink"/>
            <w:rFonts w:ascii="Times New Roman" w:hAnsi="Times New Roman"/>
            <w:noProof/>
          </w:rPr>
          <w:t>Abstract</w:t>
        </w:r>
        <w:r w:rsidR="00F304EA">
          <w:rPr>
            <w:noProof/>
            <w:webHidden/>
          </w:rPr>
          <w:tab/>
        </w:r>
        <w:r w:rsidR="00F304EA">
          <w:rPr>
            <w:noProof/>
            <w:webHidden/>
          </w:rPr>
          <w:fldChar w:fldCharType="begin"/>
        </w:r>
        <w:r w:rsidR="00F304EA">
          <w:rPr>
            <w:noProof/>
            <w:webHidden/>
          </w:rPr>
          <w:instrText xml:space="preserve"> PAGEREF _Toc416424278 \h </w:instrText>
        </w:r>
        <w:r w:rsidR="00F304EA">
          <w:rPr>
            <w:noProof/>
            <w:webHidden/>
          </w:rPr>
        </w:r>
        <w:r w:rsidR="00F304EA">
          <w:rPr>
            <w:noProof/>
            <w:webHidden/>
          </w:rPr>
          <w:fldChar w:fldCharType="separate"/>
        </w:r>
        <w:r w:rsidR="00F304EA">
          <w:rPr>
            <w:noProof/>
            <w:webHidden/>
          </w:rPr>
          <w:t>2</w:t>
        </w:r>
        <w:r w:rsidR="00F304EA">
          <w:rPr>
            <w:noProof/>
            <w:webHidden/>
          </w:rPr>
          <w:fldChar w:fldCharType="end"/>
        </w:r>
      </w:hyperlink>
    </w:p>
    <w:p w14:paraId="57902C6E" w14:textId="77777777" w:rsidR="00F304EA" w:rsidRDefault="00210DD0">
      <w:pPr>
        <w:pStyle w:val="TOC1"/>
        <w:tabs>
          <w:tab w:val="right" w:leader="dot" w:pos="9350"/>
        </w:tabs>
        <w:rPr>
          <w:rFonts w:asciiTheme="minorHAnsi" w:eastAsiaTheme="minorEastAsia" w:hAnsiTheme="minorHAnsi" w:cstheme="minorBidi"/>
          <w:noProof/>
          <w:sz w:val="22"/>
          <w:lang w:val="en-US"/>
        </w:rPr>
      </w:pPr>
      <w:hyperlink w:anchor="_Toc416424279" w:history="1">
        <w:r w:rsidR="00F304EA" w:rsidRPr="00B810CA">
          <w:rPr>
            <w:rStyle w:val="Hyperlink"/>
            <w:rFonts w:ascii="Times New Roman" w:hAnsi="Times New Roman"/>
            <w:noProof/>
          </w:rPr>
          <w:t>Acknowledgements</w:t>
        </w:r>
        <w:r w:rsidR="00F304EA">
          <w:rPr>
            <w:noProof/>
            <w:webHidden/>
          </w:rPr>
          <w:tab/>
        </w:r>
        <w:r w:rsidR="00F304EA">
          <w:rPr>
            <w:noProof/>
            <w:webHidden/>
          </w:rPr>
          <w:fldChar w:fldCharType="begin"/>
        </w:r>
        <w:r w:rsidR="00F304EA">
          <w:rPr>
            <w:noProof/>
            <w:webHidden/>
          </w:rPr>
          <w:instrText xml:space="preserve"> PAGEREF _Toc416424279 \h </w:instrText>
        </w:r>
        <w:r w:rsidR="00F304EA">
          <w:rPr>
            <w:noProof/>
            <w:webHidden/>
          </w:rPr>
        </w:r>
        <w:r w:rsidR="00F304EA">
          <w:rPr>
            <w:noProof/>
            <w:webHidden/>
          </w:rPr>
          <w:fldChar w:fldCharType="separate"/>
        </w:r>
        <w:r w:rsidR="00F304EA">
          <w:rPr>
            <w:noProof/>
            <w:webHidden/>
          </w:rPr>
          <w:t>2</w:t>
        </w:r>
        <w:r w:rsidR="00F304EA">
          <w:rPr>
            <w:noProof/>
            <w:webHidden/>
          </w:rPr>
          <w:fldChar w:fldCharType="end"/>
        </w:r>
      </w:hyperlink>
    </w:p>
    <w:p w14:paraId="510551B9" w14:textId="77777777" w:rsidR="00F304EA" w:rsidRDefault="00210DD0">
      <w:pPr>
        <w:pStyle w:val="TOC1"/>
        <w:tabs>
          <w:tab w:val="right" w:leader="dot" w:pos="9350"/>
        </w:tabs>
        <w:rPr>
          <w:rFonts w:asciiTheme="minorHAnsi" w:eastAsiaTheme="minorEastAsia" w:hAnsiTheme="minorHAnsi" w:cstheme="minorBidi"/>
          <w:noProof/>
          <w:sz w:val="22"/>
          <w:lang w:val="en-US"/>
        </w:rPr>
      </w:pPr>
      <w:hyperlink w:anchor="_Toc416424280" w:history="1">
        <w:r w:rsidR="00F304EA" w:rsidRPr="00B810CA">
          <w:rPr>
            <w:rStyle w:val="Hyperlink"/>
            <w:rFonts w:ascii="Times New Roman" w:hAnsi="Times New Roman"/>
            <w:noProof/>
          </w:rPr>
          <w:t>Table of Contents</w:t>
        </w:r>
        <w:r w:rsidR="00F304EA">
          <w:rPr>
            <w:noProof/>
            <w:webHidden/>
          </w:rPr>
          <w:tab/>
        </w:r>
        <w:r w:rsidR="00F304EA">
          <w:rPr>
            <w:noProof/>
            <w:webHidden/>
          </w:rPr>
          <w:fldChar w:fldCharType="begin"/>
        </w:r>
        <w:r w:rsidR="00F304EA">
          <w:rPr>
            <w:noProof/>
            <w:webHidden/>
          </w:rPr>
          <w:instrText xml:space="preserve"> PAGEREF _Toc416424280 \h </w:instrText>
        </w:r>
        <w:r w:rsidR="00F304EA">
          <w:rPr>
            <w:noProof/>
            <w:webHidden/>
          </w:rPr>
        </w:r>
        <w:r w:rsidR="00F304EA">
          <w:rPr>
            <w:noProof/>
            <w:webHidden/>
          </w:rPr>
          <w:fldChar w:fldCharType="separate"/>
        </w:r>
        <w:r w:rsidR="00F304EA">
          <w:rPr>
            <w:noProof/>
            <w:webHidden/>
          </w:rPr>
          <w:t>3</w:t>
        </w:r>
        <w:r w:rsidR="00F304EA">
          <w:rPr>
            <w:noProof/>
            <w:webHidden/>
          </w:rPr>
          <w:fldChar w:fldCharType="end"/>
        </w:r>
      </w:hyperlink>
    </w:p>
    <w:p w14:paraId="541D1746" w14:textId="77777777" w:rsidR="00F304EA" w:rsidRDefault="00210DD0">
      <w:pPr>
        <w:pStyle w:val="TOC1"/>
        <w:tabs>
          <w:tab w:val="right" w:leader="dot" w:pos="9350"/>
        </w:tabs>
        <w:rPr>
          <w:rFonts w:asciiTheme="minorHAnsi" w:eastAsiaTheme="minorEastAsia" w:hAnsiTheme="minorHAnsi" w:cstheme="minorBidi"/>
          <w:noProof/>
          <w:sz w:val="22"/>
          <w:lang w:val="en-US"/>
        </w:rPr>
      </w:pPr>
      <w:hyperlink w:anchor="_Toc416424281" w:history="1">
        <w:r w:rsidR="00F304EA" w:rsidRPr="00B810CA">
          <w:rPr>
            <w:rStyle w:val="Hyperlink"/>
            <w:rFonts w:ascii="Times New Roman" w:hAnsi="Times New Roman"/>
            <w:noProof/>
          </w:rPr>
          <w:t>List of Figures</w:t>
        </w:r>
        <w:r w:rsidR="00F304EA">
          <w:rPr>
            <w:noProof/>
            <w:webHidden/>
          </w:rPr>
          <w:tab/>
        </w:r>
        <w:r w:rsidR="00F304EA">
          <w:rPr>
            <w:noProof/>
            <w:webHidden/>
          </w:rPr>
          <w:fldChar w:fldCharType="begin"/>
        </w:r>
        <w:r w:rsidR="00F304EA">
          <w:rPr>
            <w:noProof/>
            <w:webHidden/>
          </w:rPr>
          <w:instrText xml:space="preserve"> PAGEREF _Toc416424281 \h </w:instrText>
        </w:r>
        <w:r w:rsidR="00F304EA">
          <w:rPr>
            <w:noProof/>
            <w:webHidden/>
          </w:rPr>
        </w:r>
        <w:r w:rsidR="00F304EA">
          <w:rPr>
            <w:noProof/>
            <w:webHidden/>
          </w:rPr>
          <w:fldChar w:fldCharType="separate"/>
        </w:r>
        <w:r w:rsidR="00F304EA">
          <w:rPr>
            <w:noProof/>
            <w:webHidden/>
          </w:rPr>
          <w:t>3</w:t>
        </w:r>
        <w:r w:rsidR="00F304EA">
          <w:rPr>
            <w:noProof/>
            <w:webHidden/>
          </w:rPr>
          <w:fldChar w:fldCharType="end"/>
        </w:r>
      </w:hyperlink>
    </w:p>
    <w:p w14:paraId="7B12B5F0" w14:textId="77777777" w:rsidR="00F304EA" w:rsidRDefault="00210DD0">
      <w:pPr>
        <w:pStyle w:val="TOC1"/>
        <w:tabs>
          <w:tab w:val="right" w:leader="dot" w:pos="9350"/>
        </w:tabs>
        <w:rPr>
          <w:rFonts w:asciiTheme="minorHAnsi" w:eastAsiaTheme="minorEastAsia" w:hAnsiTheme="minorHAnsi" w:cstheme="minorBidi"/>
          <w:noProof/>
          <w:sz w:val="22"/>
          <w:lang w:val="en-US"/>
        </w:rPr>
      </w:pPr>
      <w:hyperlink w:anchor="_Toc416424282" w:history="1">
        <w:r w:rsidR="00F304EA" w:rsidRPr="00B810CA">
          <w:rPr>
            <w:rStyle w:val="Hyperlink"/>
            <w:rFonts w:ascii="Times New Roman" w:hAnsi="Times New Roman"/>
            <w:noProof/>
          </w:rPr>
          <w:t>List of Tables</w:t>
        </w:r>
        <w:r w:rsidR="00F304EA">
          <w:rPr>
            <w:noProof/>
            <w:webHidden/>
          </w:rPr>
          <w:tab/>
        </w:r>
        <w:r w:rsidR="00F304EA">
          <w:rPr>
            <w:noProof/>
            <w:webHidden/>
          </w:rPr>
          <w:fldChar w:fldCharType="begin"/>
        </w:r>
        <w:r w:rsidR="00F304EA">
          <w:rPr>
            <w:noProof/>
            <w:webHidden/>
          </w:rPr>
          <w:instrText xml:space="preserve"> PAGEREF _Toc416424282 \h </w:instrText>
        </w:r>
        <w:r w:rsidR="00F304EA">
          <w:rPr>
            <w:noProof/>
            <w:webHidden/>
          </w:rPr>
        </w:r>
        <w:r w:rsidR="00F304EA">
          <w:rPr>
            <w:noProof/>
            <w:webHidden/>
          </w:rPr>
          <w:fldChar w:fldCharType="separate"/>
        </w:r>
        <w:r w:rsidR="00F304EA">
          <w:rPr>
            <w:noProof/>
            <w:webHidden/>
          </w:rPr>
          <w:t>3</w:t>
        </w:r>
        <w:r w:rsidR="00F304EA">
          <w:rPr>
            <w:noProof/>
            <w:webHidden/>
          </w:rPr>
          <w:fldChar w:fldCharType="end"/>
        </w:r>
      </w:hyperlink>
    </w:p>
    <w:p w14:paraId="17DAAC67" w14:textId="77777777" w:rsidR="00F304EA" w:rsidRDefault="00210DD0">
      <w:pPr>
        <w:pStyle w:val="TOC1"/>
        <w:tabs>
          <w:tab w:val="left" w:pos="400"/>
          <w:tab w:val="right" w:leader="dot" w:pos="9350"/>
        </w:tabs>
        <w:rPr>
          <w:rFonts w:asciiTheme="minorHAnsi" w:eastAsiaTheme="minorEastAsia" w:hAnsiTheme="minorHAnsi" w:cstheme="minorBidi"/>
          <w:noProof/>
          <w:sz w:val="22"/>
          <w:lang w:val="en-US"/>
        </w:rPr>
      </w:pPr>
      <w:hyperlink w:anchor="_Toc416424283" w:history="1">
        <w:r w:rsidR="00F304EA" w:rsidRPr="00B810CA">
          <w:rPr>
            <w:rStyle w:val="Hyperlink"/>
            <w:rFonts w:ascii="Times New Roman" w:hAnsi="Times New Roman"/>
            <w:noProof/>
          </w:rPr>
          <w:t>1.</w:t>
        </w:r>
        <w:r w:rsidR="00F304EA">
          <w:rPr>
            <w:rFonts w:asciiTheme="minorHAnsi" w:eastAsiaTheme="minorEastAsia" w:hAnsiTheme="minorHAnsi" w:cstheme="minorBidi"/>
            <w:noProof/>
            <w:sz w:val="22"/>
            <w:lang w:val="en-US"/>
          </w:rPr>
          <w:tab/>
        </w:r>
        <w:r w:rsidR="00F304EA" w:rsidRPr="00B810CA">
          <w:rPr>
            <w:rStyle w:val="Hyperlink"/>
            <w:rFonts w:ascii="Times New Roman" w:hAnsi="Times New Roman"/>
            <w:noProof/>
          </w:rPr>
          <w:t>Introduction</w:t>
        </w:r>
        <w:r w:rsidR="00F304EA">
          <w:rPr>
            <w:noProof/>
            <w:webHidden/>
          </w:rPr>
          <w:tab/>
        </w:r>
        <w:r w:rsidR="00F304EA">
          <w:rPr>
            <w:noProof/>
            <w:webHidden/>
          </w:rPr>
          <w:fldChar w:fldCharType="begin"/>
        </w:r>
        <w:r w:rsidR="00F304EA">
          <w:rPr>
            <w:noProof/>
            <w:webHidden/>
          </w:rPr>
          <w:instrText xml:space="preserve"> PAGEREF _Toc416424283 \h </w:instrText>
        </w:r>
        <w:r w:rsidR="00F304EA">
          <w:rPr>
            <w:noProof/>
            <w:webHidden/>
          </w:rPr>
        </w:r>
        <w:r w:rsidR="00F304EA">
          <w:rPr>
            <w:noProof/>
            <w:webHidden/>
          </w:rPr>
          <w:fldChar w:fldCharType="separate"/>
        </w:r>
        <w:r w:rsidR="00F304EA">
          <w:rPr>
            <w:noProof/>
            <w:webHidden/>
          </w:rPr>
          <w:t>1</w:t>
        </w:r>
        <w:r w:rsidR="00F304EA">
          <w:rPr>
            <w:noProof/>
            <w:webHidden/>
          </w:rPr>
          <w:fldChar w:fldCharType="end"/>
        </w:r>
      </w:hyperlink>
    </w:p>
    <w:p w14:paraId="3B14BAC5" w14:textId="77777777" w:rsidR="00F304EA" w:rsidRDefault="00210DD0">
      <w:pPr>
        <w:pStyle w:val="TOC1"/>
        <w:tabs>
          <w:tab w:val="left" w:pos="400"/>
          <w:tab w:val="right" w:leader="dot" w:pos="9350"/>
        </w:tabs>
        <w:rPr>
          <w:rFonts w:asciiTheme="minorHAnsi" w:eastAsiaTheme="minorEastAsia" w:hAnsiTheme="minorHAnsi" w:cstheme="minorBidi"/>
          <w:noProof/>
          <w:sz w:val="22"/>
          <w:lang w:val="en-US"/>
        </w:rPr>
      </w:pPr>
      <w:hyperlink w:anchor="_Toc416424284" w:history="1">
        <w:r w:rsidR="00F304EA" w:rsidRPr="00B810CA">
          <w:rPr>
            <w:rStyle w:val="Hyperlink"/>
            <w:rFonts w:ascii="Times New Roman" w:hAnsi="Times New Roman"/>
            <w:noProof/>
          </w:rPr>
          <w:t>2.</w:t>
        </w:r>
        <w:r w:rsidR="00F304EA">
          <w:rPr>
            <w:rFonts w:asciiTheme="minorHAnsi" w:eastAsiaTheme="minorEastAsia" w:hAnsiTheme="minorHAnsi" w:cstheme="minorBidi"/>
            <w:noProof/>
            <w:sz w:val="22"/>
            <w:lang w:val="en-US"/>
          </w:rPr>
          <w:tab/>
        </w:r>
        <w:r w:rsidR="00F304EA" w:rsidRPr="00B810CA">
          <w:rPr>
            <w:rStyle w:val="Hyperlink"/>
            <w:rFonts w:ascii="Times New Roman" w:hAnsi="Times New Roman"/>
            <w:noProof/>
          </w:rPr>
          <w:t>Purpose</w:t>
        </w:r>
        <w:r w:rsidR="00F304EA">
          <w:rPr>
            <w:noProof/>
            <w:webHidden/>
          </w:rPr>
          <w:tab/>
        </w:r>
        <w:r w:rsidR="00F304EA">
          <w:rPr>
            <w:noProof/>
            <w:webHidden/>
          </w:rPr>
          <w:fldChar w:fldCharType="begin"/>
        </w:r>
        <w:r w:rsidR="00F304EA">
          <w:rPr>
            <w:noProof/>
            <w:webHidden/>
          </w:rPr>
          <w:instrText xml:space="preserve"> PAGEREF _Toc416424284 \h </w:instrText>
        </w:r>
        <w:r w:rsidR="00F304EA">
          <w:rPr>
            <w:noProof/>
            <w:webHidden/>
          </w:rPr>
        </w:r>
        <w:r w:rsidR="00F304EA">
          <w:rPr>
            <w:noProof/>
            <w:webHidden/>
          </w:rPr>
          <w:fldChar w:fldCharType="separate"/>
        </w:r>
        <w:r w:rsidR="00F304EA">
          <w:rPr>
            <w:noProof/>
            <w:webHidden/>
          </w:rPr>
          <w:t>1</w:t>
        </w:r>
        <w:r w:rsidR="00F304EA">
          <w:rPr>
            <w:noProof/>
            <w:webHidden/>
          </w:rPr>
          <w:fldChar w:fldCharType="end"/>
        </w:r>
      </w:hyperlink>
    </w:p>
    <w:p w14:paraId="254DD8C2" w14:textId="77777777" w:rsidR="00F304EA" w:rsidRDefault="00210DD0">
      <w:pPr>
        <w:pStyle w:val="TOC1"/>
        <w:tabs>
          <w:tab w:val="left" w:pos="400"/>
          <w:tab w:val="right" w:leader="dot" w:pos="9350"/>
        </w:tabs>
        <w:rPr>
          <w:rFonts w:asciiTheme="minorHAnsi" w:eastAsiaTheme="minorEastAsia" w:hAnsiTheme="minorHAnsi" w:cstheme="minorBidi"/>
          <w:noProof/>
          <w:sz w:val="22"/>
          <w:lang w:val="en-US"/>
        </w:rPr>
      </w:pPr>
      <w:hyperlink w:anchor="_Toc416424285" w:history="1">
        <w:r w:rsidR="00F304EA" w:rsidRPr="00B810CA">
          <w:rPr>
            <w:rStyle w:val="Hyperlink"/>
            <w:rFonts w:ascii="Times New Roman" w:hAnsi="Times New Roman"/>
            <w:noProof/>
          </w:rPr>
          <w:t>3.</w:t>
        </w:r>
        <w:r w:rsidR="00F304EA">
          <w:rPr>
            <w:rFonts w:asciiTheme="minorHAnsi" w:eastAsiaTheme="minorEastAsia" w:hAnsiTheme="minorHAnsi" w:cstheme="minorBidi"/>
            <w:noProof/>
            <w:sz w:val="22"/>
            <w:lang w:val="en-US"/>
          </w:rPr>
          <w:tab/>
        </w:r>
        <w:r w:rsidR="00F304EA" w:rsidRPr="00B810CA">
          <w:rPr>
            <w:rStyle w:val="Hyperlink"/>
            <w:rFonts w:ascii="Times New Roman" w:hAnsi="Times New Roman"/>
            <w:noProof/>
          </w:rPr>
          <w:t>Background</w:t>
        </w:r>
        <w:r w:rsidR="00F304EA">
          <w:rPr>
            <w:noProof/>
            <w:webHidden/>
          </w:rPr>
          <w:tab/>
        </w:r>
        <w:r w:rsidR="00F304EA">
          <w:rPr>
            <w:noProof/>
            <w:webHidden/>
          </w:rPr>
          <w:fldChar w:fldCharType="begin"/>
        </w:r>
        <w:r w:rsidR="00F304EA">
          <w:rPr>
            <w:noProof/>
            <w:webHidden/>
          </w:rPr>
          <w:instrText xml:space="preserve"> PAGEREF _Toc416424285 \h </w:instrText>
        </w:r>
        <w:r w:rsidR="00F304EA">
          <w:rPr>
            <w:noProof/>
            <w:webHidden/>
          </w:rPr>
        </w:r>
        <w:r w:rsidR="00F304EA">
          <w:rPr>
            <w:noProof/>
            <w:webHidden/>
          </w:rPr>
          <w:fldChar w:fldCharType="separate"/>
        </w:r>
        <w:r w:rsidR="00F304EA">
          <w:rPr>
            <w:noProof/>
            <w:webHidden/>
          </w:rPr>
          <w:t>1</w:t>
        </w:r>
        <w:r w:rsidR="00F304EA">
          <w:rPr>
            <w:noProof/>
            <w:webHidden/>
          </w:rPr>
          <w:fldChar w:fldCharType="end"/>
        </w:r>
      </w:hyperlink>
    </w:p>
    <w:p w14:paraId="36813F01" w14:textId="77777777" w:rsidR="00F304EA" w:rsidRDefault="00210DD0">
      <w:pPr>
        <w:pStyle w:val="TOC1"/>
        <w:tabs>
          <w:tab w:val="left" w:pos="400"/>
          <w:tab w:val="right" w:leader="dot" w:pos="9350"/>
        </w:tabs>
        <w:rPr>
          <w:rFonts w:asciiTheme="minorHAnsi" w:eastAsiaTheme="minorEastAsia" w:hAnsiTheme="minorHAnsi" w:cstheme="minorBidi"/>
          <w:noProof/>
          <w:sz w:val="22"/>
          <w:lang w:val="en-US"/>
        </w:rPr>
      </w:pPr>
      <w:hyperlink w:anchor="_Toc416424286" w:history="1">
        <w:r w:rsidR="00F304EA" w:rsidRPr="00B810CA">
          <w:rPr>
            <w:rStyle w:val="Hyperlink"/>
            <w:rFonts w:ascii="Times New Roman" w:hAnsi="Times New Roman"/>
            <w:noProof/>
          </w:rPr>
          <w:t>4.</w:t>
        </w:r>
        <w:r w:rsidR="00F304EA">
          <w:rPr>
            <w:rFonts w:asciiTheme="minorHAnsi" w:eastAsiaTheme="minorEastAsia" w:hAnsiTheme="minorHAnsi" w:cstheme="minorBidi"/>
            <w:noProof/>
            <w:sz w:val="22"/>
            <w:lang w:val="en-US"/>
          </w:rPr>
          <w:tab/>
        </w:r>
        <w:r w:rsidR="00F304EA" w:rsidRPr="00B810CA">
          <w:rPr>
            <w:rStyle w:val="Hyperlink"/>
            <w:rFonts w:ascii="Times New Roman" w:hAnsi="Times New Roman"/>
            <w:noProof/>
          </w:rPr>
          <w:t>Equipment</w:t>
        </w:r>
        <w:r w:rsidR="00F304EA">
          <w:rPr>
            <w:noProof/>
            <w:webHidden/>
          </w:rPr>
          <w:tab/>
        </w:r>
        <w:r w:rsidR="00F304EA">
          <w:rPr>
            <w:noProof/>
            <w:webHidden/>
          </w:rPr>
          <w:fldChar w:fldCharType="begin"/>
        </w:r>
        <w:r w:rsidR="00F304EA">
          <w:rPr>
            <w:noProof/>
            <w:webHidden/>
          </w:rPr>
          <w:instrText xml:space="preserve"> PAGEREF _Toc416424286 \h </w:instrText>
        </w:r>
        <w:r w:rsidR="00F304EA">
          <w:rPr>
            <w:noProof/>
            <w:webHidden/>
          </w:rPr>
        </w:r>
        <w:r w:rsidR="00F304EA">
          <w:rPr>
            <w:noProof/>
            <w:webHidden/>
          </w:rPr>
          <w:fldChar w:fldCharType="separate"/>
        </w:r>
        <w:r w:rsidR="00F304EA">
          <w:rPr>
            <w:noProof/>
            <w:webHidden/>
          </w:rPr>
          <w:t>2</w:t>
        </w:r>
        <w:r w:rsidR="00F304EA">
          <w:rPr>
            <w:noProof/>
            <w:webHidden/>
          </w:rPr>
          <w:fldChar w:fldCharType="end"/>
        </w:r>
      </w:hyperlink>
    </w:p>
    <w:p w14:paraId="175AC981" w14:textId="77777777" w:rsidR="00F304EA" w:rsidRDefault="00210DD0">
      <w:pPr>
        <w:pStyle w:val="TOC1"/>
        <w:tabs>
          <w:tab w:val="left" w:pos="400"/>
          <w:tab w:val="right" w:leader="dot" w:pos="9350"/>
        </w:tabs>
        <w:rPr>
          <w:rFonts w:asciiTheme="minorHAnsi" w:eastAsiaTheme="minorEastAsia" w:hAnsiTheme="minorHAnsi" w:cstheme="minorBidi"/>
          <w:noProof/>
          <w:sz w:val="22"/>
          <w:lang w:val="en-US"/>
        </w:rPr>
      </w:pPr>
      <w:hyperlink w:anchor="_Toc416424287" w:history="1">
        <w:r w:rsidR="00F304EA" w:rsidRPr="00B810CA">
          <w:rPr>
            <w:rStyle w:val="Hyperlink"/>
            <w:rFonts w:ascii="Times New Roman" w:hAnsi="Times New Roman"/>
            <w:noProof/>
          </w:rPr>
          <w:t>5.</w:t>
        </w:r>
        <w:r w:rsidR="00F304EA">
          <w:rPr>
            <w:rFonts w:asciiTheme="minorHAnsi" w:eastAsiaTheme="minorEastAsia" w:hAnsiTheme="minorHAnsi" w:cstheme="minorBidi"/>
            <w:noProof/>
            <w:sz w:val="22"/>
            <w:lang w:val="en-US"/>
          </w:rPr>
          <w:tab/>
        </w:r>
        <w:r w:rsidR="00F304EA" w:rsidRPr="00B810CA">
          <w:rPr>
            <w:rStyle w:val="Hyperlink"/>
            <w:rFonts w:ascii="Times New Roman" w:hAnsi="Times New Roman"/>
            <w:noProof/>
          </w:rPr>
          <w:t>Procedure</w:t>
        </w:r>
        <w:r w:rsidR="00F304EA">
          <w:rPr>
            <w:noProof/>
            <w:webHidden/>
          </w:rPr>
          <w:tab/>
        </w:r>
        <w:r w:rsidR="00F304EA">
          <w:rPr>
            <w:noProof/>
            <w:webHidden/>
          </w:rPr>
          <w:fldChar w:fldCharType="begin"/>
        </w:r>
        <w:r w:rsidR="00F304EA">
          <w:rPr>
            <w:noProof/>
            <w:webHidden/>
          </w:rPr>
          <w:instrText xml:space="preserve"> PAGEREF _Toc416424287 \h </w:instrText>
        </w:r>
        <w:r w:rsidR="00F304EA">
          <w:rPr>
            <w:noProof/>
            <w:webHidden/>
          </w:rPr>
        </w:r>
        <w:r w:rsidR="00F304EA">
          <w:rPr>
            <w:noProof/>
            <w:webHidden/>
          </w:rPr>
          <w:fldChar w:fldCharType="separate"/>
        </w:r>
        <w:r w:rsidR="00F304EA">
          <w:rPr>
            <w:noProof/>
            <w:webHidden/>
          </w:rPr>
          <w:t>4</w:t>
        </w:r>
        <w:r w:rsidR="00F304EA">
          <w:rPr>
            <w:noProof/>
            <w:webHidden/>
          </w:rPr>
          <w:fldChar w:fldCharType="end"/>
        </w:r>
      </w:hyperlink>
    </w:p>
    <w:p w14:paraId="10F11FED" w14:textId="77777777" w:rsidR="00F304EA" w:rsidRDefault="00210DD0">
      <w:pPr>
        <w:pStyle w:val="TOC1"/>
        <w:tabs>
          <w:tab w:val="left" w:pos="400"/>
          <w:tab w:val="right" w:leader="dot" w:pos="9350"/>
        </w:tabs>
        <w:rPr>
          <w:rFonts w:asciiTheme="minorHAnsi" w:eastAsiaTheme="minorEastAsia" w:hAnsiTheme="minorHAnsi" w:cstheme="minorBidi"/>
          <w:noProof/>
          <w:sz w:val="22"/>
          <w:lang w:val="en-US"/>
        </w:rPr>
      </w:pPr>
      <w:hyperlink w:anchor="_Toc416424288" w:history="1">
        <w:r w:rsidR="00F304EA" w:rsidRPr="00B810CA">
          <w:rPr>
            <w:rStyle w:val="Hyperlink"/>
            <w:rFonts w:ascii="Times New Roman" w:hAnsi="Times New Roman"/>
            <w:noProof/>
          </w:rPr>
          <w:t>6.</w:t>
        </w:r>
        <w:r w:rsidR="00F304EA">
          <w:rPr>
            <w:rFonts w:asciiTheme="minorHAnsi" w:eastAsiaTheme="minorEastAsia" w:hAnsiTheme="minorHAnsi" w:cstheme="minorBidi"/>
            <w:noProof/>
            <w:sz w:val="22"/>
            <w:lang w:val="en-US"/>
          </w:rPr>
          <w:tab/>
        </w:r>
        <w:r w:rsidR="00F304EA" w:rsidRPr="00B810CA">
          <w:rPr>
            <w:rStyle w:val="Hyperlink"/>
            <w:rFonts w:ascii="Times New Roman" w:hAnsi="Times New Roman"/>
            <w:noProof/>
          </w:rPr>
          <w:t>Power Requirements</w:t>
        </w:r>
        <w:r w:rsidR="00F304EA">
          <w:rPr>
            <w:noProof/>
            <w:webHidden/>
          </w:rPr>
          <w:tab/>
        </w:r>
        <w:r w:rsidR="00F304EA">
          <w:rPr>
            <w:noProof/>
            <w:webHidden/>
          </w:rPr>
          <w:fldChar w:fldCharType="begin"/>
        </w:r>
        <w:r w:rsidR="00F304EA">
          <w:rPr>
            <w:noProof/>
            <w:webHidden/>
          </w:rPr>
          <w:instrText xml:space="preserve"> PAGEREF _Toc416424288 \h </w:instrText>
        </w:r>
        <w:r w:rsidR="00F304EA">
          <w:rPr>
            <w:noProof/>
            <w:webHidden/>
          </w:rPr>
        </w:r>
        <w:r w:rsidR="00F304EA">
          <w:rPr>
            <w:noProof/>
            <w:webHidden/>
          </w:rPr>
          <w:fldChar w:fldCharType="separate"/>
        </w:r>
        <w:r w:rsidR="00F304EA">
          <w:rPr>
            <w:noProof/>
            <w:webHidden/>
          </w:rPr>
          <w:t>4</w:t>
        </w:r>
        <w:r w:rsidR="00F304EA">
          <w:rPr>
            <w:noProof/>
            <w:webHidden/>
          </w:rPr>
          <w:fldChar w:fldCharType="end"/>
        </w:r>
      </w:hyperlink>
    </w:p>
    <w:p w14:paraId="0D627435" w14:textId="77777777" w:rsidR="00F304EA" w:rsidRDefault="00210DD0">
      <w:pPr>
        <w:pStyle w:val="TOC1"/>
        <w:tabs>
          <w:tab w:val="left" w:pos="400"/>
          <w:tab w:val="right" w:leader="dot" w:pos="9350"/>
        </w:tabs>
        <w:rPr>
          <w:rFonts w:asciiTheme="minorHAnsi" w:eastAsiaTheme="minorEastAsia" w:hAnsiTheme="minorHAnsi" w:cstheme="minorBidi"/>
          <w:noProof/>
          <w:sz w:val="22"/>
          <w:lang w:val="en-US"/>
        </w:rPr>
      </w:pPr>
      <w:hyperlink w:anchor="_Toc416424289" w:history="1">
        <w:r w:rsidR="00F304EA" w:rsidRPr="00B810CA">
          <w:rPr>
            <w:rStyle w:val="Hyperlink"/>
            <w:rFonts w:ascii="Times New Roman" w:hAnsi="Times New Roman"/>
            <w:noProof/>
          </w:rPr>
          <w:t>7.</w:t>
        </w:r>
        <w:r w:rsidR="00F304EA">
          <w:rPr>
            <w:rFonts w:asciiTheme="minorHAnsi" w:eastAsiaTheme="minorEastAsia" w:hAnsiTheme="minorHAnsi" w:cstheme="minorBidi"/>
            <w:noProof/>
            <w:sz w:val="22"/>
            <w:lang w:val="en-US"/>
          </w:rPr>
          <w:tab/>
        </w:r>
        <w:r w:rsidR="00F304EA" w:rsidRPr="00B810CA">
          <w:rPr>
            <w:rStyle w:val="Hyperlink"/>
            <w:rFonts w:ascii="Times New Roman" w:hAnsi="Times New Roman"/>
            <w:noProof/>
          </w:rPr>
          <w:t>Conclusions</w:t>
        </w:r>
        <w:r w:rsidR="00F304EA">
          <w:rPr>
            <w:noProof/>
            <w:webHidden/>
          </w:rPr>
          <w:tab/>
        </w:r>
        <w:r w:rsidR="00F304EA">
          <w:rPr>
            <w:noProof/>
            <w:webHidden/>
          </w:rPr>
          <w:fldChar w:fldCharType="begin"/>
        </w:r>
        <w:r w:rsidR="00F304EA">
          <w:rPr>
            <w:noProof/>
            <w:webHidden/>
          </w:rPr>
          <w:instrText xml:space="preserve"> PAGEREF _Toc416424289 \h </w:instrText>
        </w:r>
        <w:r w:rsidR="00F304EA">
          <w:rPr>
            <w:noProof/>
            <w:webHidden/>
          </w:rPr>
        </w:r>
        <w:r w:rsidR="00F304EA">
          <w:rPr>
            <w:noProof/>
            <w:webHidden/>
          </w:rPr>
          <w:fldChar w:fldCharType="separate"/>
        </w:r>
        <w:r w:rsidR="00F304EA">
          <w:rPr>
            <w:noProof/>
            <w:webHidden/>
          </w:rPr>
          <w:t>5</w:t>
        </w:r>
        <w:r w:rsidR="00F304EA">
          <w:rPr>
            <w:noProof/>
            <w:webHidden/>
          </w:rPr>
          <w:fldChar w:fldCharType="end"/>
        </w:r>
      </w:hyperlink>
    </w:p>
    <w:p w14:paraId="1510D612" w14:textId="77777777" w:rsidR="00F304EA" w:rsidRDefault="00210DD0">
      <w:pPr>
        <w:pStyle w:val="TOC1"/>
        <w:tabs>
          <w:tab w:val="right" w:leader="dot" w:pos="9350"/>
        </w:tabs>
        <w:rPr>
          <w:rFonts w:asciiTheme="minorHAnsi" w:eastAsiaTheme="minorEastAsia" w:hAnsiTheme="minorHAnsi" w:cstheme="minorBidi"/>
          <w:noProof/>
          <w:sz w:val="22"/>
          <w:lang w:val="en-US"/>
        </w:rPr>
      </w:pPr>
      <w:hyperlink w:anchor="_Toc416424290" w:history="1">
        <w:r w:rsidR="00F304EA" w:rsidRPr="00B810CA">
          <w:rPr>
            <w:rStyle w:val="Hyperlink"/>
            <w:rFonts w:ascii="Times New Roman" w:hAnsi="Times New Roman"/>
            <w:noProof/>
          </w:rPr>
          <w:t>Appendix A: Parts List</w:t>
        </w:r>
        <w:r w:rsidR="00F304EA">
          <w:rPr>
            <w:noProof/>
            <w:webHidden/>
          </w:rPr>
          <w:tab/>
        </w:r>
        <w:r w:rsidR="00F304EA">
          <w:rPr>
            <w:noProof/>
            <w:webHidden/>
          </w:rPr>
          <w:fldChar w:fldCharType="begin"/>
        </w:r>
        <w:r w:rsidR="00F304EA">
          <w:rPr>
            <w:noProof/>
            <w:webHidden/>
          </w:rPr>
          <w:instrText xml:space="preserve"> PAGEREF _Toc416424290 \h </w:instrText>
        </w:r>
        <w:r w:rsidR="00F304EA">
          <w:rPr>
            <w:noProof/>
            <w:webHidden/>
          </w:rPr>
        </w:r>
        <w:r w:rsidR="00F304EA">
          <w:rPr>
            <w:noProof/>
            <w:webHidden/>
          </w:rPr>
          <w:fldChar w:fldCharType="separate"/>
        </w:r>
        <w:r w:rsidR="00F304EA">
          <w:rPr>
            <w:noProof/>
            <w:webHidden/>
          </w:rPr>
          <w:t>6</w:t>
        </w:r>
        <w:r w:rsidR="00F304EA">
          <w:rPr>
            <w:noProof/>
            <w:webHidden/>
          </w:rPr>
          <w:fldChar w:fldCharType="end"/>
        </w:r>
      </w:hyperlink>
    </w:p>
    <w:p w14:paraId="41F12896" w14:textId="77777777" w:rsidR="00F304EA" w:rsidRDefault="00210DD0">
      <w:pPr>
        <w:pStyle w:val="TOC1"/>
        <w:tabs>
          <w:tab w:val="right" w:leader="dot" w:pos="9350"/>
        </w:tabs>
        <w:rPr>
          <w:rFonts w:asciiTheme="minorHAnsi" w:eastAsiaTheme="minorEastAsia" w:hAnsiTheme="minorHAnsi" w:cstheme="minorBidi"/>
          <w:noProof/>
          <w:sz w:val="22"/>
          <w:lang w:val="en-US"/>
        </w:rPr>
      </w:pPr>
      <w:hyperlink w:anchor="_Toc416424291" w:history="1">
        <w:r w:rsidR="00F304EA" w:rsidRPr="00B810CA">
          <w:rPr>
            <w:rStyle w:val="Hyperlink"/>
            <w:rFonts w:ascii="Times New Roman" w:hAnsi="Times New Roman"/>
            <w:noProof/>
          </w:rPr>
          <w:t>Appendix B: Drawings</w:t>
        </w:r>
        <w:r w:rsidR="00F304EA">
          <w:rPr>
            <w:noProof/>
            <w:webHidden/>
          </w:rPr>
          <w:tab/>
        </w:r>
        <w:r w:rsidR="00F304EA">
          <w:rPr>
            <w:noProof/>
            <w:webHidden/>
          </w:rPr>
          <w:fldChar w:fldCharType="begin"/>
        </w:r>
        <w:r w:rsidR="00F304EA">
          <w:rPr>
            <w:noProof/>
            <w:webHidden/>
          </w:rPr>
          <w:instrText xml:space="preserve"> PAGEREF _Toc416424291 \h </w:instrText>
        </w:r>
        <w:r w:rsidR="00F304EA">
          <w:rPr>
            <w:noProof/>
            <w:webHidden/>
          </w:rPr>
        </w:r>
        <w:r w:rsidR="00F304EA">
          <w:rPr>
            <w:noProof/>
            <w:webHidden/>
          </w:rPr>
          <w:fldChar w:fldCharType="separate"/>
        </w:r>
        <w:r w:rsidR="00F304EA">
          <w:rPr>
            <w:noProof/>
            <w:webHidden/>
          </w:rPr>
          <w:t>7</w:t>
        </w:r>
        <w:r w:rsidR="00F304EA">
          <w:rPr>
            <w:noProof/>
            <w:webHidden/>
          </w:rPr>
          <w:fldChar w:fldCharType="end"/>
        </w:r>
      </w:hyperlink>
    </w:p>
    <w:p w14:paraId="5BAED73C" w14:textId="77777777" w:rsidR="00F304EA" w:rsidRDefault="00210DD0">
      <w:pPr>
        <w:pStyle w:val="TOC1"/>
        <w:tabs>
          <w:tab w:val="right" w:leader="dot" w:pos="9350"/>
        </w:tabs>
        <w:rPr>
          <w:rFonts w:asciiTheme="minorHAnsi" w:eastAsiaTheme="minorEastAsia" w:hAnsiTheme="minorHAnsi" w:cstheme="minorBidi"/>
          <w:noProof/>
          <w:sz w:val="22"/>
          <w:lang w:val="en-US"/>
        </w:rPr>
      </w:pPr>
      <w:hyperlink w:anchor="_Toc416424292" w:history="1">
        <w:r w:rsidR="00F304EA" w:rsidRPr="00B810CA">
          <w:rPr>
            <w:rStyle w:val="Hyperlink"/>
            <w:rFonts w:ascii="Times New Roman" w:hAnsi="Times New Roman"/>
            <w:noProof/>
          </w:rPr>
          <w:t>References</w:t>
        </w:r>
        <w:r w:rsidR="00F304EA">
          <w:rPr>
            <w:noProof/>
            <w:webHidden/>
          </w:rPr>
          <w:tab/>
        </w:r>
        <w:r w:rsidR="00F304EA">
          <w:rPr>
            <w:noProof/>
            <w:webHidden/>
          </w:rPr>
          <w:fldChar w:fldCharType="begin"/>
        </w:r>
        <w:r w:rsidR="00F304EA">
          <w:rPr>
            <w:noProof/>
            <w:webHidden/>
          </w:rPr>
          <w:instrText xml:space="preserve"> PAGEREF _Toc416424292 \h </w:instrText>
        </w:r>
        <w:r w:rsidR="00F304EA">
          <w:rPr>
            <w:noProof/>
            <w:webHidden/>
          </w:rPr>
        </w:r>
        <w:r w:rsidR="00F304EA">
          <w:rPr>
            <w:noProof/>
            <w:webHidden/>
          </w:rPr>
          <w:fldChar w:fldCharType="separate"/>
        </w:r>
        <w:r w:rsidR="00F304EA">
          <w:rPr>
            <w:noProof/>
            <w:webHidden/>
          </w:rPr>
          <w:t>8</w:t>
        </w:r>
        <w:r w:rsidR="00F304EA">
          <w:rPr>
            <w:noProof/>
            <w:webHidden/>
          </w:rPr>
          <w:fldChar w:fldCharType="end"/>
        </w:r>
      </w:hyperlink>
    </w:p>
    <w:p w14:paraId="658A5280" w14:textId="3D69BDC9" w:rsidR="002C0A09" w:rsidRPr="00D55F1D" w:rsidRDefault="00465659" w:rsidP="000F1EC6">
      <w:pPr>
        <w:rPr>
          <w:rFonts w:ascii="Times New Roman" w:hAnsi="Times New Roman" w:cs="Times New Roman"/>
        </w:rPr>
      </w:pPr>
      <w:r w:rsidRPr="00D55F1D">
        <w:rPr>
          <w:rFonts w:ascii="Times New Roman" w:hAnsi="Times New Roman" w:cs="Times New Roman"/>
        </w:rPr>
        <w:fldChar w:fldCharType="end"/>
      </w:r>
      <w:bookmarkStart w:id="10" w:name="_Toc372829078"/>
      <w:bookmarkStart w:id="11" w:name="_Toc372829146"/>
      <w:bookmarkStart w:id="12" w:name="_Toc372829615"/>
    </w:p>
    <w:p w14:paraId="123730C1" w14:textId="77777777" w:rsidR="00B73B98" w:rsidRPr="00D55F1D" w:rsidRDefault="00B73B98" w:rsidP="00B73B98">
      <w:pPr>
        <w:pStyle w:val="Heading1"/>
        <w:rPr>
          <w:rFonts w:ascii="Times New Roman" w:hAnsi="Times New Roman" w:cs="Times New Roman"/>
        </w:rPr>
      </w:pPr>
      <w:bookmarkStart w:id="13" w:name="_Toc416424281"/>
      <w:r w:rsidRPr="00D55F1D">
        <w:rPr>
          <w:rFonts w:ascii="Times New Roman" w:hAnsi="Times New Roman" w:cs="Times New Roman"/>
        </w:rPr>
        <w:t xml:space="preserve">List of </w:t>
      </w:r>
      <w:r>
        <w:rPr>
          <w:rFonts w:ascii="Times New Roman" w:hAnsi="Times New Roman" w:cs="Times New Roman"/>
        </w:rPr>
        <w:t>Figures</w:t>
      </w:r>
      <w:bookmarkEnd w:id="13"/>
    </w:p>
    <w:p w14:paraId="6A5607DF" w14:textId="5D561DAC" w:rsidR="00B73B98" w:rsidRDefault="00B73B98" w:rsidP="00B73B98">
      <w:pPr>
        <w:pStyle w:val="TOC1"/>
        <w:tabs>
          <w:tab w:val="right" w:leader="dot" w:pos="9350"/>
        </w:tabs>
        <w:rPr>
          <w:rFonts w:asciiTheme="minorHAnsi" w:eastAsiaTheme="minorEastAsia" w:hAnsiTheme="minorHAnsi" w:cstheme="minorBidi"/>
          <w:noProof/>
          <w:sz w:val="22"/>
          <w:lang w:val="en-US"/>
        </w:rPr>
      </w:pPr>
      <w:r>
        <w:rPr>
          <w:rStyle w:val="Hyperlink"/>
          <w:rFonts w:ascii="Times New Roman" w:hAnsi="Times New Roman"/>
          <w:noProof/>
          <w:color w:val="000000" w:themeColor="text1"/>
          <w:u w:val="none"/>
        </w:rPr>
        <w:t>Figure</w:t>
      </w:r>
      <w:r w:rsidRPr="00F24644">
        <w:rPr>
          <w:rStyle w:val="Hyperlink"/>
          <w:rFonts w:ascii="Times New Roman" w:hAnsi="Times New Roman"/>
          <w:noProof/>
          <w:color w:val="000000" w:themeColor="text1"/>
          <w:u w:val="none"/>
        </w:rPr>
        <w:t xml:space="preserve"> 1: </w:t>
      </w:r>
      <w:r>
        <w:rPr>
          <w:rStyle w:val="Hyperlink"/>
          <w:rFonts w:ascii="Times New Roman" w:hAnsi="Times New Roman"/>
          <w:noProof/>
          <w:color w:val="000000" w:themeColor="text1"/>
          <w:u w:val="none"/>
        </w:rPr>
        <w:t xml:space="preserve">Typical </w:t>
      </w:r>
      <w:r w:rsidR="003B763B">
        <w:rPr>
          <w:rStyle w:val="Hyperlink"/>
          <w:rFonts w:ascii="Times New Roman" w:hAnsi="Times New Roman"/>
          <w:noProof/>
          <w:color w:val="000000" w:themeColor="text1"/>
          <w:u w:val="none"/>
        </w:rPr>
        <w:t>reflow ovens</w:t>
      </w:r>
      <w:r>
        <w:rPr>
          <w:noProof/>
          <w:webHidden/>
        </w:rPr>
        <w:tab/>
      </w:r>
      <w:r w:rsidR="003B763B">
        <w:rPr>
          <w:noProof/>
          <w:webHidden/>
        </w:rPr>
        <w:t>2</w:t>
      </w:r>
    </w:p>
    <w:p w14:paraId="0E30EB21" w14:textId="07B06CD9" w:rsidR="00465659" w:rsidRPr="00D55F1D" w:rsidRDefault="00465659" w:rsidP="00465659">
      <w:pPr>
        <w:pStyle w:val="Heading1"/>
        <w:rPr>
          <w:rFonts w:ascii="Times New Roman" w:hAnsi="Times New Roman" w:cs="Times New Roman"/>
        </w:rPr>
      </w:pPr>
      <w:bookmarkStart w:id="14" w:name="_Toc416424282"/>
      <w:r w:rsidRPr="00D55F1D">
        <w:rPr>
          <w:rFonts w:ascii="Times New Roman" w:hAnsi="Times New Roman" w:cs="Times New Roman"/>
        </w:rPr>
        <w:t>List of Tables</w:t>
      </w:r>
      <w:bookmarkEnd w:id="10"/>
      <w:bookmarkEnd w:id="11"/>
      <w:bookmarkEnd w:id="12"/>
      <w:bookmarkEnd w:id="14"/>
    </w:p>
    <w:p w14:paraId="0CBA7A1F" w14:textId="2C812C0C" w:rsidR="00F24644" w:rsidRDefault="00F24644" w:rsidP="00F24644">
      <w:pPr>
        <w:pStyle w:val="TOC1"/>
        <w:tabs>
          <w:tab w:val="right" w:leader="dot" w:pos="9350"/>
        </w:tabs>
        <w:rPr>
          <w:rFonts w:asciiTheme="minorHAnsi" w:eastAsiaTheme="minorEastAsia" w:hAnsiTheme="minorHAnsi" w:cstheme="minorBidi"/>
          <w:noProof/>
          <w:sz w:val="22"/>
          <w:lang w:val="en-US"/>
        </w:rPr>
      </w:pPr>
      <w:r w:rsidRPr="00F24644">
        <w:rPr>
          <w:rStyle w:val="Hyperlink"/>
          <w:rFonts w:ascii="Times New Roman" w:hAnsi="Times New Roman"/>
          <w:noProof/>
          <w:color w:val="000000" w:themeColor="text1"/>
          <w:u w:val="none"/>
        </w:rPr>
        <w:t>Table 1: Power Requirements</w:t>
      </w:r>
      <w:r>
        <w:rPr>
          <w:noProof/>
          <w:webHidden/>
        </w:rPr>
        <w:tab/>
      </w:r>
      <w:r w:rsidR="00F304EA">
        <w:rPr>
          <w:noProof/>
          <w:webHidden/>
        </w:rPr>
        <w:t>5</w:t>
      </w:r>
    </w:p>
    <w:p w14:paraId="5CD85002" w14:textId="76E6BBAB" w:rsidR="001C6D9F" w:rsidRPr="00D55F1D" w:rsidRDefault="001C6D9F" w:rsidP="00465659">
      <w:pPr>
        <w:widowControl w:val="0"/>
        <w:spacing w:line="276" w:lineRule="auto"/>
        <w:rPr>
          <w:rFonts w:ascii="Times New Roman" w:hAnsi="Times New Roman" w:cs="Times New Roman"/>
          <w:b/>
          <w:sz w:val="28"/>
        </w:rPr>
        <w:sectPr w:rsidR="001C6D9F" w:rsidRPr="00D55F1D">
          <w:footerReference w:type="default" r:id="rId10"/>
          <w:pgSz w:w="12240" w:h="15840"/>
          <w:pgMar w:top="1440" w:right="1440" w:bottom="1440" w:left="1440" w:header="720" w:footer="720" w:gutter="0"/>
          <w:cols w:space="720"/>
        </w:sectPr>
      </w:pPr>
    </w:p>
    <w:p w14:paraId="1B0DD425" w14:textId="77777777" w:rsidR="00B0763C" w:rsidRDefault="00B0763C">
      <w:pPr>
        <w:pStyle w:val="Heading1"/>
        <w:numPr>
          <w:ilvl w:val="0"/>
          <w:numId w:val="1"/>
        </w:numPr>
        <w:ind w:hanging="359"/>
        <w:rPr>
          <w:rFonts w:ascii="Times New Roman" w:hAnsi="Times New Roman" w:cs="Times New Roman"/>
        </w:rPr>
        <w:sectPr w:rsidR="00B0763C" w:rsidSect="007D3A74">
          <w:footerReference w:type="default" r:id="rId11"/>
          <w:type w:val="continuous"/>
          <w:pgSz w:w="12240" w:h="15840"/>
          <w:pgMar w:top="1440" w:right="1440" w:bottom="1440" w:left="1440" w:header="720" w:footer="720" w:gutter="0"/>
          <w:pgNumType w:start="1"/>
          <w:cols w:space="720"/>
          <w:docGrid w:linePitch="299"/>
        </w:sectPr>
      </w:pPr>
      <w:bookmarkStart w:id="15" w:name="h.sj8c298xmbzu" w:colFirst="0" w:colLast="0"/>
      <w:bookmarkEnd w:id="15"/>
    </w:p>
    <w:p w14:paraId="64ED8F0F" w14:textId="1EF43E7C" w:rsidR="006B38AB" w:rsidRDefault="00794C77">
      <w:pPr>
        <w:pStyle w:val="Heading1"/>
        <w:numPr>
          <w:ilvl w:val="0"/>
          <w:numId w:val="1"/>
        </w:numPr>
        <w:ind w:hanging="359"/>
        <w:rPr>
          <w:rFonts w:ascii="Times New Roman" w:hAnsi="Times New Roman" w:cs="Times New Roman"/>
        </w:rPr>
      </w:pPr>
      <w:bookmarkStart w:id="16" w:name="_Toc416424283"/>
      <w:r w:rsidRPr="00D55F1D">
        <w:rPr>
          <w:rFonts w:ascii="Times New Roman" w:hAnsi="Times New Roman" w:cs="Times New Roman"/>
        </w:rPr>
        <w:t>Introduction</w:t>
      </w:r>
      <w:bookmarkEnd w:id="16"/>
    </w:p>
    <w:p w14:paraId="089622EC" w14:textId="052F11C8" w:rsidR="006B38AB" w:rsidRPr="008F683A" w:rsidRDefault="00F757AC" w:rsidP="008F683A">
      <w:pPr>
        <w:ind w:firstLine="720"/>
      </w:pPr>
      <w:r>
        <w:t>The P</w:t>
      </w:r>
      <w:r w:rsidR="00DD6095">
        <w:t xml:space="preserve">B1803 </w:t>
      </w:r>
      <w:r w:rsidR="008572B3">
        <w:t xml:space="preserve">Reflow Oven </w:t>
      </w:r>
      <w:r w:rsidR="00DD6095">
        <w:t xml:space="preserve">from RBM Solutions is designed to work in conjunction with the RBM Solutions PM1800 line of pick and place machines for a seamless, fully automated </w:t>
      </w:r>
      <w:r w:rsidR="008572B3" w:rsidRPr="003B763B">
        <w:t>manufacturing operation.</w:t>
      </w:r>
      <w:r w:rsidR="00DD6095">
        <w:t xml:space="preserve"> </w:t>
      </w:r>
      <w:r w:rsidR="00501B02">
        <w:t xml:space="preserve">Capable of handling assembled products up to </w:t>
      </w:r>
      <w:r w:rsidR="00E07C65">
        <w:t>76.2</w:t>
      </w:r>
      <w:r w:rsidR="00501B02">
        <w:t xml:space="preserve"> millimeters in width,</w:t>
      </w:r>
      <w:r w:rsidR="003B763B">
        <w:t xml:space="preserve"> And equipped with industry leading safety features, The PB1803 is the perfect fit for any small to medium sized businesses. </w:t>
      </w:r>
    </w:p>
    <w:p w14:paraId="02C65D81" w14:textId="77777777" w:rsidR="006B38AB" w:rsidRPr="00D55F1D" w:rsidRDefault="00794C77">
      <w:pPr>
        <w:pStyle w:val="Heading1"/>
        <w:numPr>
          <w:ilvl w:val="0"/>
          <w:numId w:val="1"/>
        </w:numPr>
        <w:ind w:hanging="359"/>
        <w:rPr>
          <w:rFonts w:ascii="Times New Roman" w:hAnsi="Times New Roman" w:cs="Times New Roman"/>
        </w:rPr>
      </w:pPr>
      <w:bookmarkStart w:id="17" w:name="h.tyjcwt" w:colFirst="0" w:colLast="0"/>
      <w:bookmarkStart w:id="18" w:name="_Toc416424284"/>
      <w:bookmarkEnd w:id="17"/>
      <w:r w:rsidRPr="00D55F1D">
        <w:rPr>
          <w:rFonts w:ascii="Times New Roman" w:hAnsi="Times New Roman" w:cs="Times New Roman"/>
        </w:rPr>
        <w:t>Purpose</w:t>
      </w:r>
      <w:bookmarkEnd w:id="18"/>
    </w:p>
    <w:p w14:paraId="0EFDBFF5" w14:textId="48FCE2A1" w:rsidR="006B38AB" w:rsidRPr="007B6232" w:rsidRDefault="00794C77">
      <w:pPr>
        <w:ind w:firstLine="720"/>
        <w:rPr>
          <w:rFonts w:ascii="Times New Roman" w:hAnsi="Times New Roman" w:cs="Times New Roman"/>
          <w:sz w:val="24"/>
          <w:szCs w:val="24"/>
        </w:rPr>
      </w:pPr>
      <w:r w:rsidRPr="007B6232">
        <w:rPr>
          <w:rFonts w:ascii="Times New Roman" w:hAnsi="Times New Roman" w:cs="Times New Roman"/>
          <w:sz w:val="24"/>
          <w:szCs w:val="24"/>
        </w:rPr>
        <w:t xml:space="preserve">The purpose of this report is to detail the design </w:t>
      </w:r>
      <w:r w:rsidR="00D9103A">
        <w:rPr>
          <w:rFonts w:ascii="Times New Roman" w:hAnsi="Times New Roman" w:cs="Times New Roman"/>
          <w:sz w:val="24"/>
          <w:szCs w:val="24"/>
        </w:rPr>
        <w:t>and specifications of the PB1803</w:t>
      </w:r>
      <w:r w:rsidRPr="007B6232">
        <w:rPr>
          <w:rFonts w:ascii="Times New Roman" w:hAnsi="Times New Roman" w:cs="Times New Roman"/>
          <w:sz w:val="24"/>
          <w:szCs w:val="24"/>
        </w:rPr>
        <w:t xml:space="preserve"> </w:t>
      </w:r>
      <w:r w:rsidR="00D9103A">
        <w:rPr>
          <w:rFonts w:ascii="Times New Roman" w:hAnsi="Times New Roman" w:cs="Times New Roman"/>
          <w:sz w:val="24"/>
          <w:szCs w:val="24"/>
        </w:rPr>
        <w:t>Baking Station</w:t>
      </w:r>
      <w:r w:rsidR="007D6E11">
        <w:rPr>
          <w:rFonts w:ascii="Times New Roman" w:hAnsi="Times New Roman" w:cs="Times New Roman"/>
          <w:sz w:val="24"/>
          <w:szCs w:val="24"/>
        </w:rPr>
        <w:t xml:space="preserve"> so that the end-user can operate the machine for its intended purpose and in a safe manner.</w:t>
      </w:r>
      <w:r w:rsidRPr="007B6232">
        <w:rPr>
          <w:rFonts w:ascii="Times New Roman" w:hAnsi="Times New Roman" w:cs="Times New Roman"/>
          <w:sz w:val="24"/>
          <w:szCs w:val="24"/>
        </w:rPr>
        <w:t xml:space="preserve"> The desig</w:t>
      </w:r>
      <w:r w:rsidR="007D6E11">
        <w:rPr>
          <w:rFonts w:ascii="Times New Roman" w:hAnsi="Times New Roman" w:cs="Times New Roman"/>
          <w:sz w:val="24"/>
          <w:szCs w:val="24"/>
        </w:rPr>
        <w:t>n detailed in this report is final, but can be</w:t>
      </w:r>
      <w:r w:rsidRPr="007B6232">
        <w:rPr>
          <w:rFonts w:ascii="Times New Roman" w:hAnsi="Times New Roman" w:cs="Times New Roman"/>
          <w:sz w:val="24"/>
          <w:szCs w:val="24"/>
        </w:rPr>
        <w:t xml:space="preserve"> subject to change, when necessary. </w:t>
      </w:r>
    </w:p>
    <w:p w14:paraId="37B9E649" w14:textId="77777777" w:rsidR="006B38AB" w:rsidRPr="00D55F1D" w:rsidRDefault="00794C77">
      <w:pPr>
        <w:pStyle w:val="Heading1"/>
        <w:numPr>
          <w:ilvl w:val="0"/>
          <w:numId w:val="1"/>
        </w:numPr>
        <w:ind w:hanging="359"/>
        <w:rPr>
          <w:rFonts w:ascii="Times New Roman" w:hAnsi="Times New Roman" w:cs="Times New Roman"/>
        </w:rPr>
      </w:pPr>
      <w:bookmarkStart w:id="19" w:name="h.3dy6vkm" w:colFirst="0" w:colLast="0"/>
      <w:bookmarkStart w:id="20" w:name="_Toc416424285"/>
      <w:bookmarkEnd w:id="19"/>
      <w:r w:rsidRPr="00D55F1D">
        <w:rPr>
          <w:rFonts w:ascii="Times New Roman" w:hAnsi="Times New Roman" w:cs="Times New Roman"/>
        </w:rPr>
        <w:t>Background</w:t>
      </w:r>
      <w:bookmarkEnd w:id="20"/>
    </w:p>
    <w:p w14:paraId="71C4458D" w14:textId="0681A9F4" w:rsidR="006B38AB" w:rsidRPr="00A224A0" w:rsidRDefault="000F1EC6">
      <w:pPr>
        <w:ind w:firstLine="720"/>
        <w:rPr>
          <w:rFonts w:ascii="Times New Roman" w:hAnsi="Times New Roman" w:cs="Times New Roman"/>
          <w:sz w:val="24"/>
          <w:szCs w:val="24"/>
        </w:rPr>
      </w:pPr>
      <w:r w:rsidRPr="00A224A0">
        <w:rPr>
          <w:rFonts w:ascii="Times New Roman" w:hAnsi="Times New Roman" w:cs="Times New Roman"/>
          <w:sz w:val="24"/>
          <w:szCs w:val="24"/>
        </w:rPr>
        <w:t>The</w:t>
      </w:r>
      <w:r w:rsidR="002E7CD4">
        <w:rPr>
          <w:rFonts w:ascii="Times New Roman" w:hAnsi="Times New Roman" w:cs="Times New Roman"/>
          <w:sz w:val="24"/>
          <w:szCs w:val="24"/>
        </w:rPr>
        <w:t xml:space="preserve"> solder reflow ovens</w:t>
      </w:r>
      <w:r w:rsidR="003732CF" w:rsidRPr="00A224A0">
        <w:rPr>
          <w:rFonts w:ascii="Times New Roman" w:hAnsi="Times New Roman" w:cs="Times New Roman"/>
          <w:sz w:val="24"/>
          <w:szCs w:val="24"/>
        </w:rPr>
        <w:t xml:space="preserve"> commonly found in the market today, </w:t>
      </w:r>
      <w:r w:rsidRPr="00A224A0">
        <w:rPr>
          <w:rFonts w:ascii="Times New Roman" w:hAnsi="Times New Roman" w:cs="Times New Roman"/>
          <w:sz w:val="24"/>
          <w:szCs w:val="24"/>
        </w:rPr>
        <w:t>employ</w:t>
      </w:r>
      <w:r w:rsidR="002E7CD4">
        <w:rPr>
          <w:rFonts w:ascii="Times New Roman" w:hAnsi="Times New Roman" w:cs="Times New Roman"/>
          <w:sz w:val="24"/>
          <w:szCs w:val="24"/>
        </w:rPr>
        <w:t xml:space="preserve"> infrared </w:t>
      </w:r>
      <w:r w:rsidR="00E07C65">
        <w:rPr>
          <w:rFonts w:ascii="Times New Roman" w:hAnsi="Times New Roman" w:cs="Times New Roman"/>
          <w:sz w:val="24"/>
          <w:szCs w:val="24"/>
        </w:rPr>
        <w:t xml:space="preserve">heaters </w:t>
      </w:r>
      <w:r w:rsidR="002E7CD4">
        <w:rPr>
          <w:rFonts w:ascii="Times New Roman" w:hAnsi="Times New Roman" w:cs="Times New Roman"/>
          <w:sz w:val="24"/>
          <w:szCs w:val="24"/>
        </w:rPr>
        <w:t xml:space="preserve">to heat up the pre-applied solder paste past its melting point </w:t>
      </w:r>
      <w:r w:rsidR="00E07C65">
        <w:rPr>
          <w:rFonts w:ascii="Times New Roman" w:hAnsi="Times New Roman" w:cs="Times New Roman"/>
          <w:sz w:val="24"/>
          <w:szCs w:val="24"/>
        </w:rPr>
        <w:t xml:space="preserve">by means of radiation. The liquid solder will then flow freely around electrical connection points. For </w:t>
      </w:r>
      <w:r w:rsidR="00D41F52">
        <w:rPr>
          <w:rFonts w:ascii="Times New Roman" w:hAnsi="Times New Roman" w:cs="Times New Roman"/>
          <w:sz w:val="24"/>
          <w:szCs w:val="24"/>
        </w:rPr>
        <w:t xml:space="preserve">some </w:t>
      </w:r>
      <w:r w:rsidR="00E07C65">
        <w:rPr>
          <w:rFonts w:ascii="Times New Roman" w:hAnsi="Times New Roman" w:cs="Times New Roman"/>
          <w:sz w:val="24"/>
          <w:szCs w:val="24"/>
        </w:rPr>
        <w:t xml:space="preserve">larger machines, the last step </w:t>
      </w:r>
      <w:r w:rsidR="00D41F52">
        <w:rPr>
          <w:rFonts w:ascii="Times New Roman" w:hAnsi="Times New Roman" w:cs="Times New Roman"/>
          <w:sz w:val="24"/>
          <w:szCs w:val="24"/>
        </w:rPr>
        <w:t xml:space="preserve">of </w:t>
      </w:r>
      <w:r w:rsidR="00E07C65">
        <w:rPr>
          <w:rFonts w:ascii="Times New Roman" w:hAnsi="Times New Roman" w:cs="Times New Roman"/>
          <w:sz w:val="24"/>
          <w:szCs w:val="24"/>
        </w:rPr>
        <w:t xml:space="preserve">the process involves </w:t>
      </w:r>
      <w:r w:rsidR="00D41F52">
        <w:rPr>
          <w:rFonts w:ascii="Times New Roman" w:hAnsi="Times New Roman" w:cs="Times New Roman"/>
          <w:sz w:val="24"/>
          <w:szCs w:val="24"/>
        </w:rPr>
        <w:t xml:space="preserve">moving the product through one or more cooling zones. When the solder material is sufficiently cooled, </w:t>
      </w:r>
      <w:r w:rsidR="00D41F52" w:rsidRPr="008F683A">
        <w:rPr>
          <w:rFonts w:ascii="Times New Roman" w:hAnsi="Times New Roman" w:cs="Times New Roman"/>
          <w:sz w:val="24"/>
          <w:szCs w:val="24"/>
        </w:rPr>
        <w:t xml:space="preserve">the solder joint creates a solid electrical and mechanical connection </w:t>
      </w:r>
      <w:r w:rsidR="008F683A" w:rsidRPr="008F683A">
        <w:rPr>
          <w:rFonts w:ascii="Times New Roman" w:hAnsi="Times New Roman" w:cs="Times New Roman"/>
          <w:sz w:val="24"/>
          <w:szCs w:val="24"/>
        </w:rPr>
        <w:t>between the component and the PCB</w:t>
      </w:r>
      <w:r w:rsidR="00D41F52">
        <w:rPr>
          <w:rFonts w:ascii="Times New Roman" w:hAnsi="Times New Roman" w:cs="Times New Roman"/>
          <w:sz w:val="24"/>
          <w:szCs w:val="24"/>
        </w:rPr>
        <w:t xml:space="preserve">. Due to specific thermal profiles of the product, temperature control and monitoring is achieved through statistical process control (SPC). </w:t>
      </w:r>
      <w:r w:rsidR="00E13B9C" w:rsidRPr="00A224A0">
        <w:rPr>
          <w:rFonts w:ascii="Times New Roman" w:hAnsi="Times New Roman" w:cs="Times New Roman"/>
          <w:sz w:val="24"/>
          <w:szCs w:val="24"/>
        </w:rPr>
        <w:t>Typical</w:t>
      </w:r>
      <w:r w:rsidR="002E7CD4">
        <w:rPr>
          <w:rFonts w:ascii="Times New Roman" w:hAnsi="Times New Roman" w:cs="Times New Roman"/>
          <w:sz w:val="24"/>
          <w:szCs w:val="24"/>
        </w:rPr>
        <w:t xml:space="preserve"> machines range from small desktop units similar to a toaster oven </w:t>
      </w:r>
      <w:r w:rsidR="00E13B9C" w:rsidRPr="00A224A0">
        <w:rPr>
          <w:rFonts w:ascii="Times New Roman" w:hAnsi="Times New Roman" w:cs="Times New Roman"/>
          <w:sz w:val="24"/>
          <w:szCs w:val="24"/>
        </w:rPr>
        <w:t xml:space="preserve">to large standalone units </w:t>
      </w:r>
      <w:r w:rsidR="00D3120A" w:rsidRPr="00A224A0">
        <w:rPr>
          <w:rFonts w:ascii="Times New Roman" w:hAnsi="Times New Roman" w:cs="Times New Roman"/>
          <w:sz w:val="24"/>
          <w:szCs w:val="24"/>
        </w:rPr>
        <w:t xml:space="preserve">equipped with </w:t>
      </w:r>
      <w:r w:rsidR="002E7CD4">
        <w:rPr>
          <w:rFonts w:ascii="Times New Roman" w:hAnsi="Times New Roman" w:cs="Times New Roman"/>
          <w:sz w:val="24"/>
          <w:szCs w:val="24"/>
        </w:rPr>
        <w:t xml:space="preserve">conveyors </w:t>
      </w:r>
      <w:r w:rsidR="00D3120A" w:rsidRPr="00A224A0">
        <w:rPr>
          <w:rFonts w:ascii="Times New Roman" w:hAnsi="Times New Roman" w:cs="Times New Roman"/>
          <w:sz w:val="24"/>
          <w:szCs w:val="24"/>
        </w:rPr>
        <w:t>and capable of produ</w:t>
      </w:r>
      <w:r w:rsidR="00D41F52">
        <w:rPr>
          <w:rFonts w:ascii="Times New Roman" w:hAnsi="Times New Roman" w:cs="Times New Roman"/>
          <w:sz w:val="24"/>
          <w:szCs w:val="24"/>
        </w:rPr>
        <w:t>cing dozens of boards at a time.</w:t>
      </w:r>
    </w:p>
    <w:p w14:paraId="70027E8D" w14:textId="77777777" w:rsidR="009971EF" w:rsidRDefault="009971EF" w:rsidP="009971EF">
      <w:pPr>
        <w:rPr>
          <w:rFonts w:ascii="Times New Roman" w:hAnsi="Times New Roman" w:cs="Times New Roman"/>
        </w:rPr>
      </w:pPr>
    </w:p>
    <w:p w14:paraId="3414860D" w14:textId="5076F7E6" w:rsidR="00F97A55" w:rsidRDefault="00F46CF5" w:rsidP="00F97A55">
      <w:pPr>
        <w:keepNext/>
        <w:ind w:firstLine="720"/>
      </w:pPr>
      <w:r>
        <w:rPr>
          <w:noProof/>
        </w:rPr>
        <w:drawing>
          <wp:inline distT="0" distB="0" distL="0" distR="0" wp14:anchorId="7F111861" wp14:editId="41E6D612">
            <wp:extent cx="4048125" cy="2928403"/>
            <wp:effectExtent l="19050" t="19050" r="9525" b="247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report_pic_1.jpg"/>
                    <pic:cNvPicPr/>
                  </pic:nvPicPr>
                  <pic:blipFill>
                    <a:blip r:embed="rId12">
                      <a:extLst>
                        <a:ext uri="{28A0092B-C50C-407E-A947-70E740481C1C}">
                          <a14:useLocalDpi xmlns:a14="http://schemas.microsoft.com/office/drawing/2010/main" val="0"/>
                        </a:ext>
                      </a:extLst>
                    </a:blip>
                    <a:stretch>
                      <a:fillRect/>
                    </a:stretch>
                  </pic:blipFill>
                  <pic:spPr>
                    <a:xfrm>
                      <a:off x="0" y="0"/>
                      <a:ext cx="4075932" cy="2948519"/>
                    </a:xfrm>
                    <a:prstGeom prst="rect">
                      <a:avLst/>
                    </a:prstGeom>
                    <a:ln>
                      <a:solidFill>
                        <a:schemeClr val="tx1"/>
                      </a:solidFill>
                    </a:ln>
                  </pic:spPr>
                </pic:pic>
              </a:graphicData>
            </a:graphic>
          </wp:inline>
        </w:drawing>
      </w:r>
    </w:p>
    <w:p w14:paraId="1E5A009A" w14:textId="5A06390F" w:rsidR="009971EF" w:rsidRDefault="003B763B" w:rsidP="003B763B">
      <w:pPr>
        <w:pStyle w:val="Caption"/>
        <w:rPr>
          <w:rFonts w:ascii="Times New Roman" w:hAnsi="Times New Roman" w:cs="Times New Roman"/>
        </w:rPr>
      </w:pPr>
      <w:r>
        <w:t xml:space="preserve">Figure </w:t>
      </w:r>
      <w:fldSimple w:instr=" SEQ Figure \* ARABIC ">
        <w:r>
          <w:rPr>
            <w:noProof/>
          </w:rPr>
          <w:t>1</w:t>
        </w:r>
      </w:fldSimple>
      <w:r>
        <w:t>: Typical reflow ovens. Units range from desktop ovens to large stand-alone machines</w:t>
      </w:r>
      <w:r w:rsidR="00F46CF5">
        <w:t xml:space="preserve">. </w:t>
      </w:r>
    </w:p>
    <w:p w14:paraId="11AD138F" w14:textId="4DAAAFC0" w:rsidR="006B38AB" w:rsidRPr="00D55F1D" w:rsidRDefault="00794C77">
      <w:pPr>
        <w:pStyle w:val="Heading1"/>
        <w:numPr>
          <w:ilvl w:val="0"/>
          <w:numId w:val="1"/>
        </w:numPr>
        <w:ind w:hanging="359"/>
        <w:rPr>
          <w:rFonts w:ascii="Times New Roman" w:hAnsi="Times New Roman" w:cs="Times New Roman"/>
        </w:rPr>
      </w:pPr>
      <w:bookmarkStart w:id="21" w:name="h.1t3h5sf" w:colFirst="0" w:colLast="0"/>
      <w:bookmarkStart w:id="22" w:name="_Toc416424286"/>
      <w:bookmarkEnd w:id="21"/>
      <w:r w:rsidRPr="00D55F1D">
        <w:rPr>
          <w:rFonts w:ascii="Times New Roman" w:hAnsi="Times New Roman" w:cs="Times New Roman"/>
        </w:rPr>
        <w:t>Equipment</w:t>
      </w:r>
      <w:bookmarkEnd w:id="22"/>
    </w:p>
    <w:p w14:paraId="37D406A1" w14:textId="0A7B12AF" w:rsidR="006B38AB" w:rsidRPr="007B6232" w:rsidRDefault="00794C77">
      <w:pPr>
        <w:spacing w:after="200"/>
        <w:ind w:firstLine="720"/>
        <w:rPr>
          <w:rFonts w:ascii="Times New Roman" w:hAnsi="Times New Roman" w:cs="Times New Roman"/>
          <w:sz w:val="24"/>
          <w:szCs w:val="24"/>
        </w:rPr>
      </w:pPr>
      <w:r w:rsidRPr="007B6232">
        <w:rPr>
          <w:rFonts w:ascii="Times New Roman" w:hAnsi="Times New Roman" w:cs="Times New Roman"/>
          <w:sz w:val="24"/>
          <w:szCs w:val="24"/>
        </w:rPr>
        <w:t>The P</w:t>
      </w:r>
      <w:r w:rsidR="00D9103A">
        <w:rPr>
          <w:rFonts w:ascii="Times New Roman" w:hAnsi="Times New Roman" w:cs="Times New Roman"/>
          <w:sz w:val="24"/>
          <w:szCs w:val="24"/>
        </w:rPr>
        <w:t>B1803</w:t>
      </w:r>
      <w:r w:rsidRPr="007B6232">
        <w:rPr>
          <w:rFonts w:ascii="Times New Roman" w:hAnsi="Times New Roman" w:cs="Times New Roman"/>
          <w:sz w:val="24"/>
          <w:szCs w:val="24"/>
        </w:rPr>
        <w:t xml:space="preserve"> will use the SLC500 series of PLCs from Allen Bradley. A single SLC500 </w:t>
      </w:r>
      <w:r w:rsidR="00D9103A">
        <w:rPr>
          <w:rFonts w:ascii="Times New Roman" w:hAnsi="Times New Roman" w:cs="Times New Roman"/>
          <w:sz w:val="24"/>
          <w:szCs w:val="24"/>
        </w:rPr>
        <w:t>seven</w:t>
      </w:r>
      <w:r w:rsidRPr="007B6232">
        <w:rPr>
          <w:rFonts w:ascii="Times New Roman" w:hAnsi="Times New Roman" w:cs="Times New Roman"/>
          <w:sz w:val="24"/>
          <w:szCs w:val="24"/>
        </w:rPr>
        <w:t>-slot chassis will house all the input and output cards, along with the processor. In slot zero, there will a SLC 5/0</w:t>
      </w:r>
      <w:r w:rsidR="00D9103A">
        <w:rPr>
          <w:rFonts w:ascii="Times New Roman" w:hAnsi="Times New Roman" w:cs="Times New Roman"/>
          <w:sz w:val="24"/>
          <w:szCs w:val="24"/>
        </w:rPr>
        <w:t>5</w:t>
      </w:r>
      <w:r w:rsidRPr="007B6232">
        <w:rPr>
          <w:rFonts w:ascii="Times New Roman" w:hAnsi="Times New Roman" w:cs="Times New Roman"/>
          <w:sz w:val="24"/>
          <w:szCs w:val="24"/>
        </w:rPr>
        <w:t xml:space="preserve"> processor. Slots one and two will be used by a 16-point DC input card and a 16-point DC output card, respectively. </w:t>
      </w:r>
      <w:r w:rsidR="00D82158" w:rsidRPr="00941BE9">
        <w:rPr>
          <w:rFonts w:ascii="Times New Roman" w:hAnsi="Times New Roman" w:cs="Times New Roman"/>
          <w:sz w:val="24"/>
          <w:szCs w:val="24"/>
        </w:rPr>
        <w:t xml:space="preserve">A </w:t>
      </w:r>
      <w:r w:rsidR="00941BE9" w:rsidRPr="00941BE9">
        <w:rPr>
          <w:rFonts w:ascii="Times New Roman" w:hAnsi="Times New Roman" w:cs="Times New Roman"/>
          <w:sz w:val="24"/>
          <w:szCs w:val="24"/>
        </w:rPr>
        <w:t>4-point 1756-NIO4V</w:t>
      </w:r>
      <w:r w:rsidR="00D82158" w:rsidRPr="00941BE9">
        <w:rPr>
          <w:rFonts w:ascii="Times New Roman" w:hAnsi="Times New Roman" w:cs="Times New Roman"/>
          <w:sz w:val="24"/>
          <w:szCs w:val="24"/>
        </w:rPr>
        <w:t xml:space="preserve"> analog </w:t>
      </w:r>
      <w:r w:rsidR="00941BE9" w:rsidRPr="00941BE9">
        <w:rPr>
          <w:rFonts w:ascii="Times New Roman" w:hAnsi="Times New Roman" w:cs="Times New Roman"/>
          <w:sz w:val="24"/>
          <w:szCs w:val="24"/>
        </w:rPr>
        <w:t xml:space="preserve">input/output </w:t>
      </w:r>
      <w:r w:rsidR="00D82158" w:rsidRPr="00941BE9">
        <w:rPr>
          <w:rFonts w:ascii="Times New Roman" w:hAnsi="Times New Roman" w:cs="Times New Roman"/>
          <w:sz w:val="24"/>
          <w:szCs w:val="24"/>
        </w:rPr>
        <w:t>card will occupy slot three</w:t>
      </w:r>
      <w:r w:rsidR="00D82158">
        <w:rPr>
          <w:rFonts w:ascii="Times New Roman" w:hAnsi="Times New Roman" w:cs="Times New Roman"/>
          <w:sz w:val="24"/>
          <w:szCs w:val="24"/>
        </w:rPr>
        <w:t xml:space="preserve">. </w:t>
      </w:r>
      <w:r w:rsidRPr="007B6232">
        <w:rPr>
          <w:rFonts w:ascii="Times New Roman" w:hAnsi="Times New Roman" w:cs="Times New Roman"/>
          <w:sz w:val="24"/>
          <w:szCs w:val="24"/>
        </w:rPr>
        <w:t xml:space="preserve">In slot </w:t>
      </w:r>
      <w:r w:rsidR="00D82158">
        <w:rPr>
          <w:rFonts w:ascii="Times New Roman" w:hAnsi="Times New Roman" w:cs="Times New Roman"/>
          <w:sz w:val="24"/>
          <w:szCs w:val="24"/>
        </w:rPr>
        <w:t>four</w:t>
      </w:r>
      <w:r w:rsidRPr="007B6232">
        <w:rPr>
          <w:rFonts w:ascii="Times New Roman" w:hAnsi="Times New Roman" w:cs="Times New Roman"/>
          <w:sz w:val="24"/>
          <w:szCs w:val="24"/>
        </w:rPr>
        <w:t xml:space="preserve">, an HSTP1 stepper motor driver card will provide a PWM signal to drive all the stepper motors in the machine. </w:t>
      </w:r>
    </w:p>
    <w:p w14:paraId="5A842B4B" w14:textId="4E7E66FA" w:rsidR="00C26B7E" w:rsidRDefault="00DF635B" w:rsidP="00D20A3F">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Motion on both </w:t>
      </w:r>
      <w:r w:rsidR="00794C77" w:rsidRPr="007B6232">
        <w:rPr>
          <w:rFonts w:ascii="Times New Roman" w:hAnsi="Times New Roman" w:cs="Times New Roman"/>
          <w:sz w:val="24"/>
          <w:szCs w:val="24"/>
        </w:rPr>
        <w:t xml:space="preserve">axes </w:t>
      </w:r>
      <w:r w:rsidR="002A241C">
        <w:rPr>
          <w:rFonts w:ascii="Times New Roman" w:hAnsi="Times New Roman" w:cs="Times New Roman"/>
          <w:sz w:val="24"/>
          <w:szCs w:val="24"/>
        </w:rPr>
        <w:t>are</w:t>
      </w:r>
      <w:r w:rsidR="00794C77" w:rsidRPr="007B6232">
        <w:rPr>
          <w:rFonts w:ascii="Times New Roman" w:hAnsi="Times New Roman" w:cs="Times New Roman"/>
          <w:sz w:val="24"/>
          <w:szCs w:val="24"/>
        </w:rPr>
        <w:t xml:space="preserve"> provided by</w:t>
      </w:r>
      <w:r>
        <w:rPr>
          <w:rFonts w:ascii="Times New Roman" w:hAnsi="Times New Roman" w:cs="Times New Roman"/>
          <w:sz w:val="24"/>
          <w:szCs w:val="24"/>
        </w:rPr>
        <w:t xml:space="preserve"> SMC </w:t>
      </w:r>
      <w:r>
        <w:rPr>
          <w:rFonts w:ascii="Times New Roman" w:hAnsi="Times New Roman" w:cs="Times New Roman"/>
        </w:rPr>
        <w:t xml:space="preserve">LXSH2SA-125 </w:t>
      </w:r>
      <w:r w:rsidR="00D82158">
        <w:rPr>
          <w:rFonts w:ascii="Times New Roman" w:hAnsi="Times New Roman" w:cs="Times New Roman"/>
          <w:sz w:val="24"/>
          <w:szCs w:val="24"/>
        </w:rPr>
        <w:t>linear actuators</w:t>
      </w:r>
      <w:r w:rsidR="00794C77" w:rsidRPr="007B6232">
        <w:rPr>
          <w:rFonts w:ascii="Times New Roman" w:hAnsi="Times New Roman" w:cs="Times New Roman"/>
          <w:sz w:val="24"/>
          <w:szCs w:val="24"/>
        </w:rPr>
        <w:t xml:space="preserve">. </w:t>
      </w:r>
      <w:r>
        <w:rPr>
          <w:rFonts w:ascii="Times New Roman" w:hAnsi="Times New Roman" w:cs="Times New Roman"/>
          <w:sz w:val="24"/>
          <w:szCs w:val="24"/>
        </w:rPr>
        <w:t>These linear actuators are driven by DC stepper motors</w:t>
      </w:r>
      <w:r w:rsidR="00794C77" w:rsidRPr="007B6232">
        <w:rPr>
          <w:rFonts w:ascii="Times New Roman" w:hAnsi="Times New Roman" w:cs="Times New Roman"/>
          <w:sz w:val="24"/>
          <w:szCs w:val="24"/>
        </w:rPr>
        <w:t>.</w:t>
      </w:r>
      <w:r w:rsidR="002A241C">
        <w:rPr>
          <w:rFonts w:ascii="Times New Roman" w:hAnsi="Times New Roman" w:cs="Times New Roman"/>
          <w:sz w:val="24"/>
          <w:szCs w:val="24"/>
        </w:rPr>
        <w:t xml:space="preserve"> A stepper motor driver board drives each stepper motor with a PWM signal from the HSTP1.</w:t>
      </w:r>
      <w:r w:rsidR="00794C77" w:rsidRPr="007B6232">
        <w:rPr>
          <w:rFonts w:ascii="Times New Roman" w:hAnsi="Times New Roman" w:cs="Times New Roman"/>
          <w:sz w:val="24"/>
          <w:szCs w:val="24"/>
        </w:rPr>
        <w:t xml:space="preserve"> The P</w:t>
      </w:r>
      <w:r w:rsidR="00D82158">
        <w:rPr>
          <w:rFonts w:ascii="Times New Roman" w:hAnsi="Times New Roman" w:cs="Times New Roman"/>
          <w:sz w:val="24"/>
          <w:szCs w:val="24"/>
        </w:rPr>
        <w:t>B1803</w:t>
      </w:r>
      <w:r w:rsidR="00794C77" w:rsidRPr="007B6232">
        <w:rPr>
          <w:rFonts w:ascii="Times New Roman" w:hAnsi="Times New Roman" w:cs="Times New Roman"/>
          <w:sz w:val="24"/>
          <w:szCs w:val="24"/>
        </w:rPr>
        <w:t xml:space="preserve"> is equipped with a </w:t>
      </w:r>
      <w:r w:rsidR="002A241C">
        <w:rPr>
          <w:rFonts w:ascii="Times New Roman" w:hAnsi="Times New Roman" w:cs="Times New Roman"/>
          <w:sz w:val="24"/>
          <w:szCs w:val="24"/>
        </w:rPr>
        <w:t>vacuum</w:t>
      </w:r>
      <w:r w:rsidR="00794C77" w:rsidRPr="007B6232">
        <w:rPr>
          <w:rFonts w:ascii="Times New Roman" w:hAnsi="Times New Roman" w:cs="Times New Roman"/>
          <w:sz w:val="24"/>
          <w:szCs w:val="24"/>
        </w:rPr>
        <w:t xml:space="preserve"> gripper, allowing the machine to pick up p</w:t>
      </w:r>
      <w:r w:rsidR="00D82158">
        <w:rPr>
          <w:rFonts w:ascii="Times New Roman" w:hAnsi="Times New Roman" w:cs="Times New Roman"/>
          <w:sz w:val="24"/>
          <w:szCs w:val="24"/>
        </w:rPr>
        <w:t>roducts</w:t>
      </w:r>
      <w:r w:rsidR="002A241C">
        <w:rPr>
          <w:rFonts w:ascii="Times New Roman" w:hAnsi="Times New Roman" w:cs="Times New Roman"/>
          <w:sz w:val="24"/>
          <w:szCs w:val="24"/>
        </w:rPr>
        <w:t xml:space="preserve"> of a variety of sizes</w:t>
      </w:r>
      <w:r w:rsidR="00794C77" w:rsidRPr="007B6232">
        <w:rPr>
          <w:rFonts w:ascii="Times New Roman" w:hAnsi="Times New Roman" w:cs="Times New Roman"/>
          <w:sz w:val="24"/>
          <w:szCs w:val="24"/>
        </w:rPr>
        <w:t xml:space="preserve">. </w:t>
      </w:r>
      <w:r w:rsidR="002A241C">
        <w:rPr>
          <w:rFonts w:ascii="Times New Roman" w:hAnsi="Times New Roman" w:cs="Times New Roman"/>
          <w:sz w:val="24"/>
          <w:szCs w:val="24"/>
        </w:rPr>
        <w:t>The vacuum gripper also prevents any electrostatic discharge</w:t>
      </w:r>
      <w:r w:rsidR="00C26B7E">
        <w:rPr>
          <w:rFonts w:ascii="Times New Roman" w:hAnsi="Times New Roman" w:cs="Times New Roman"/>
          <w:sz w:val="24"/>
          <w:szCs w:val="24"/>
        </w:rPr>
        <w:t>,</w:t>
      </w:r>
      <w:r w:rsidR="002A241C">
        <w:rPr>
          <w:rFonts w:ascii="Times New Roman" w:hAnsi="Times New Roman" w:cs="Times New Roman"/>
          <w:sz w:val="24"/>
          <w:szCs w:val="24"/>
        </w:rPr>
        <w:t xml:space="preserve"> </w:t>
      </w:r>
      <w:r w:rsidR="00C26B7E">
        <w:rPr>
          <w:rFonts w:ascii="Times New Roman" w:hAnsi="Times New Roman" w:cs="Times New Roman"/>
          <w:sz w:val="24"/>
          <w:szCs w:val="24"/>
        </w:rPr>
        <w:t>which may cause damage to an electronic component.</w:t>
      </w:r>
      <w:r w:rsidR="002A241C">
        <w:rPr>
          <w:rFonts w:ascii="Times New Roman" w:hAnsi="Times New Roman" w:cs="Times New Roman"/>
          <w:sz w:val="24"/>
          <w:szCs w:val="24"/>
        </w:rPr>
        <w:t xml:space="preserve"> </w:t>
      </w:r>
      <w:r w:rsidR="00C26B7E">
        <w:rPr>
          <w:rFonts w:ascii="Times New Roman" w:hAnsi="Times New Roman" w:cs="Times New Roman"/>
          <w:sz w:val="24"/>
          <w:szCs w:val="24"/>
        </w:rPr>
        <w:t xml:space="preserve">The rest of the pneumatic system consists of a small SMC pressure regulator, </w:t>
      </w:r>
      <w:r w:rsidR="00C26B7E" w:rsidRPr="00D20A3F">
        <w:rPr>
          <w:rFonts w:ascii="Times New Roman" w:hAnsi="Times New Roman" w:cs="Times New Roman"/>
          <w:sz w:val="24"/>
          <w:szCs w:val="24"/>
        </w:rPr>
        <w:t xml:space="preserve">a </w:t>
      </w:r>
      <w:r w:rsidR="00D20A3F" w:rsidRPr="00D20A3F">
        <w:rPr>
          <w:rFonts w:ascii="Times New Roman" w:hAnsi="Times New Roman" w:cs="Times New Roman"/>
          <w:sz w:val="24"/>
          <w:szCs w:val="24"/>
        </w:rPr>
        <w:t>5/3 way solenoid valve, and</w:t>
      </w:r>
      <w:r w:rsidR="00D20A3F">
        <w:rPr>
          <w:rFonts w:ascii="Times New Roman" w:hAnsi="Times New Roman" w:cs="Times New Roman"/>
          <w:sz w:val="24"/>
          <w:szCs w:val="24"/>
        </w:rPr>
        <w:t xml:space="preserve"> a v</w:t>
      </w:r>
      <w:r w:rsidR="008F683A">
        <w:rPr>
          <w:rFonts w:ascii="Times New Roman" w:hAnsi="Times New Roman" w:cs="Times New Roman"/>
          <w:sz w:val="24"/>
          <w:szCs w:val="24"/>
        </w:rPr>
        <w:t>acuum pump</w:t>
      </w:r>
      <w:r w:rsidR="00D20A3F">
        <w:rPr>
          <w:rFonts w:ascii="Times New Roman" w:hAnsi="Times New Roman" w:cs="Times New Roman"/>
          <w:sz w:val="24"/>
          <w:szCs w:val="24"/>
        </w:rPr>
        <w:t xml:space="preserve">. </w:t>
      </w:r>
    </w:p>
    <w:p w14:paraId="2F30D1EE" w14:textId="3B6A9797" w:rsidR="00867D92" w:rsidRPr="007B6232" w:rsidRDefault="0010724F">
      <w:pPr>
        <w:spacing w:after="200"/>
        <w:ind w:firstLine="720"/>
        <w:rPr>
          <w:rFonts w:ascii="Times New Roman" w:hAnsi="Times New Roman" w:cs="Times New Roman"/>
          <w:sz w:val="24"/>
          <w:szCs w:val="24"/>
        </w:rPr>
      </w:pPr>
      <w:r>
        <w:rPr>
          <w:rFonts w:ascii="Times New Roman" w:hAnsi="Times New Roman" w:cs="Times New Roman"/>
          <w:sz w:val="24"/>
          <w:szCs w:val="24"/>
        </w:rPr>
        <w:t xml:space="preserve">Products will be transported by two small conveyors, both driven by a small single phase motor. A halogen bulb will simulate the heater element for the oven. Temperature measurement will be provided by a T-type thermocouple. The thermocouple signal is amplified by a </w:t>
      </w:r>
      <w:r w:rsidR="00C733E9">
        <w:rPr>
          <w:rFonts w:ascii="Times New Roman" w:hAnsi="Times New Roman" w:cs="Times New Roman"/>
          <w:sz w:val="24"/>
          <w:szCs w:val="24"/>
        </w:rPr>
        <w:t>thermocouple transmitter, whose output is fed as a 4 to 20 milliamp signal to the 1746-NIO4V analog card.</w:t>
      </w:r>
      <w:r>
        <w:rPr>
          <w:rFonts w:ascii="Times New Roman" w:hAnsi="Times New Roman" w:cs="Times New Roman"/>
          <w:sz w:val="24"/>
          <w:szCs w:val="24"/>
        </w:rPr>
        <w:t xml:space="preserve"> </w:t>
      </w:r>
      <w:r w:rsidR="003C15D1">
        <w:rPr>
          <w:rFonts w:ascii="Times New Roman" w:hAnsi="Times New Roman" w:cs="Times New Roman"/>
          <w:sz w:val="24"/>
          <w:szCs w:val="24"/>
        </w:rPr>
        <w:t>Photo-eye sensors are used to detect the position of the product along</w:t>
      </w:r>
      <w:r w:rsidR="00B57CE5">
        <w:rPr>
          <w:rFonts w:ascii="Times New Roman" w:hAnsi="Times New Roman" w:cs="Times New Roman"/>
          <w:sz w:val="24"/>
          <w:szCs w:val="24"/>
        </w:rPr>
        <w:t xml:space="preserve"> the conveyor.</w:t>
      </w:r>
    </w:p>
    <w:p w14:paraId="4940B614" w14:textId="08278FAE" w:rsidR="006B38AB" w:rsidRPr="007B6232" w:rsidRDefault="00794C77">
      <w:pPr>
        <w:ind w:firstLine="720"/>
        <w:rPr>
          <w:rFonts w:ascii="Times New Roman" w:hAnsi="Times New Roman" w:cs="Times New Roman"/>
          <w:sz w:val="24"/>
          <w:szCs w:val="24"/>
        </w:rPr>
      </w:pPr>
      <w:r w:rsidRPr="007B6232">
        <w:rPr>
          <w:rFonts w:ascii="Times New Roman" w:hAnsi="Times New Roman" w:cs="Times New Roman"/>
          <w:sz w:val="24"/>
          <w:szCs w:val="24"/>
        </w:rPr>
        <w:t xml:space="preserve">An HMI panel will provide the operator with a simple user interface. The HMI </w:t>
      </w:r>
      <w:r w:rsidR="00CF046A">
        <w:rPr>
          <w:rFonts w:ascii="Times New Roman" w:hAnsi="Times New Roman" w:cs="Times New Roman"/>
          <w:sz w:val="24"/>
          <w:szCs w:val="24"/>
        </w:rPr>
        <w:t>is a</w:t>
      </w:r>
      <w:r w:rsidRPr="007B6232">
        <w:rPr>
          <w:rFonts w:ascii="Times New Roman" w:hAnsi="Times New Roman" w:cs="Times New Roman"/>
          <w:sz w:val="24"/>
          <w:szCs w:val="24"/>
        </w:rPr>
        <w:t xml:space="preserve"> Panelview Plus 700 from Allen Bradley. The 24 volts DC used by the Panelview and other devices </w:t>
      </w:r>
      <w:r w:rsidR="00CF046A">
        <w:rPr>
          <w:rFonts w:ascii="Times New Roman" w:hAnsi="Times New Roman" w:cs="Times New Roman"/>
          <w:sz w:val="24"/>
          <w:szCs w:val="24"/>
        </w:rPr>
        <w:t>are</w:t>
      </w:r>
      <w:r w:rsidRPr="007B6232">
        <w:rPr>
          <w:rFonts w:ascii="Times New Roman" w:hAnsi="Times New Roman" w:cs="Times New Roman"/>
          <w:sz w:val="24"/>
          <w:szCs w:val="24"/>
        </w:rPr>
        <w:t xml:space="preserve"> provided by a 1606-XLS from AB. To increase visibility inside the machine, </w:t>
      </w:r>
      <w:r w:rsidR="00105BD1">
        <w:rPr>
          <w:rFonts w:ascii="Times New Roman" w:hAnsi="Times New Roman" w:cs="Times New Roman"/>
          <w:sz w:val="24"/>
          <w:szCs w:val="24"/>
        </w:rPr>
        <w:t xml:space="preserve">two </w:t>
      </w:r>
      <w:r w:rsidR="00105BD1" w:rsidRPr="007B6232">
        <w:rPr>
          <w:rFonts w:ascii="Times New Roman" w:hAnsi="Times New Roman" w:cs="Times New Roman"/>
          <w:sz w:val="24"/>
          <w:szCs w:val="24"/>
        </w:rPr>
        <w:t>LED</w:t>
      </w:r>
      <w:r w:rsidRPr="007B6232">
        <w:rPr>
          <w:rFonts w:ascii="Times New Roman" w:hAnsi="Times New Roman" w:cs="Times New Roman"/>
          <w:sz w:val="24"/>
          <w:szCs w:val="24"/>
        </w:rPr>
        <w:t xml:space="preserve"> light strip</w:t>
      </w:r>
      <w:r w:rsidR="00CF046A">
        <w:rPr>
          <w:rFonts w:ascii="Times New Roman" w:hAnsi="Times New Roman" w:cs="Times New Roman"/>
          <w:sz w:val="24"/>
          <w:szCs w:val="24"/>
        </w:rPr>
        <w:t>s</w:t>
      </w:r>
      <w:r w:rsidRPr="007B6232">
        <w:rPr>
          <w:rFonts w:ascii="Times New Roman" w:hAnsi="Times New Roman" w:cs="Times New Roman"/>
          <w:sz w:val="24"/>
          <w:szCs w:val="24"/>
        </w:rPr>
        <w:t xml:space="preserve"> will be used. The LED strip</w:t>
      </w:r>
      <w:r w:rsidR="00CF046A">
        <w:rPr>
          <w:rFonts w:ascii="Times New Roman" w:hAnsi="Times New Roman" w:cs="Times New Roman"/>
          <w:sz w:val="24"/>
          <w:szCs w:val="24"/>
        </w:rPr>
        <w:t>s</w:t>
      </w:r>
      <w:r w:rsidRPr="007B6232">
        <w:rPr>
          <w:rFonts w:ascii="Times New Roman" w:hAnsi="Times New Roman" w:cs="Times New Roman"/>
          <w:sz w:val="24"/>
          <w:szCs w:val="24"/>
        </w:rPr>
        <w:t xml:space="preserve"> requires 12 volts DC</w:t>
      </w:r>
      <w:r w:rsidR="00DF635B">
        <w:rPr>
          <w:rFonts w:ascii="Times New Roman" w:hAnsi="Times New Roman" w:cs="Times New Roman"/>
          <w:sz w:val="24"/>
          <w:szCs w:val="24"/>
        </w:rPr>
        <w:t xml:space="preserve">, which </w:t>
      </w:r>
      <w:r w:rsidR="00CF046A">
        <w:rPr>
          <w:rFonts w:ascii="Times New Roman" w:hAnsi="Times New Roman" w:cs="Times New Roman"/>
          <w:sz w:val="24"/>
          <w:szCs w:val="24"/>
        </w:rPr>
        <w:t>is</w:t>
      </w:r>
      <w:r w:rsidR="00DF635B">
        <w:rPr>
          <w:rFonts w:ascii="Times New Roman" w:hAnsi="Times New Roman" w:cs="Times New Roman"/>
          <w:sz w:val="24"/>
          <w:szCs w:val="24"/>
        </w:rPr>
        <w:t xml:space="preserve"> supplied from a 1606-XLP </w:t>
      </w:r>
      <w:r w:rsidR="00E83115" w:rsidRPr="00DF635B">
        <w:rPr>
          <w:rFonts w:ascii="Times New Roman" w:hAnsi="Times New Roman" w:cs="Times New Roman"/>
          <w:sz w:val="24"/>
          <w:szCs w:val="24"/>
        </w:rPr>
        <w:t>12 volt power supply</w:t>
      </w:r>
      <w:r w:rsidR="00DF635B">
        <w:rPr>
          <w:rFonts w:ascii="Times New Roman" w:hAnsi="Times New Roman" w:cs="Times New Roman"/>
          <w:sz w:val="24"/>
          <w:szCs w:val="24"/>
        </w:rPr>
        <w:t>, also from Allen Bradley</w:t>
      </w:r>
      <w:r w:rsidRPr="007B6232">
        <w:rPr>
          <w:rFonts w:ascii="Times New Roman" w:hAnsi="Times New Roman" w:cs="Times New Roman"/>
          <w:sz w:val="24"/>
          <w:szCs w:val="24"/>
        </w:rPr>
        <w:t>. Aside from simulated buttons on the HMI, the P</w:t>
      </w:r>
      <w:r w:rsidR="00E83115">
        <w:rPr>
          <w:rFonts w:ascii="Times New Roman" w:hAnsi="Times New Roman" w:cs="Times New Roman"/>
          <w:sz w:val="24"/>
          <w:szCs w:val="24"/>
        </w:rPr>
        <w:t>B</w:t>
      </w:r>
      <w:r w:rsidRPr="007B6232">
        <w:rPr>
          <w:rFonts w:ascii="Times New Roman" w:hAnsi="Times New Roman" w:cs="Times New Roman"/>
          <w:sz w:val="24"/>
          <w:szCs w:val="24"/>
        </w:rPr>
        <w:t>180</w:t>
      </w:r>
      <w:r w:rsidR="00E83115">
        <w:rPr>
          <w:rFonts w:ascii="Times New Roman" w:hAnsi="Times New Roman" w:cs="Times New Roman"/>
          <w:sz w:val="24"/>
          <w:szCs w:val="24"/>
        </w:rPr>
        <w:t>3</w:t>
      </w:r>
      <w:r w:rsidRPr="007B6232">
        <w:rPr>
          <w:rFonts w:ascii="Times New Roman" w:hAnsi="Times New Roman" w:cs="Times New Roman"/>
          <w:sz w:val="24"/>
          <w:szCs w:val="24"/>
        </w:rPr>
        <w:t xml:space="preserve"> </w:t>
      </w:r>
      <w:r w:rsidR="00CF046A">
        <w:rPr>
          <w:rFonts w:ascii="Times New Roman" w:hAnsi="Times New Roman" w:cs="Times New Roman"/>
          <w:sz w:val="24"/>
          <w:szCs w:val="24"/>
        </w:rPr>
        <w:t>is equipped with</w:t>
      </w:r>
      <w:r w:rsidRPr="007B6232">
        <w:rPr>
          <w:rFonts w:ascii="Times New Roman" w:hAnsi="Times New Roman" w:cs="Times New Roman"/>
          <w:sz w:val="24"/>
          <w:szCs w:val="24"/>
        </w:rPr>
        <w:t xml:space="preserve"> physical start and stop pushbuttons. The Allen Bradley </w:t>
      </w:r>
      <w:r w:rsidRPr="00DF635B">
        <w:rPr>
          <w:rFonts w:ascii="Times New Roman" w:hAnsi="Times New Roman" w:cs="Times New Roman"/>
          <w:sz w:val="24"/>
          <w:szCs w:val="24"/>
        </w:rPr>
        <w:t>800H</w:t>
      </w:r>
      <w:r w:rsidRPr="007B6232">
        <w:rPr>
          <w:rFonts w:ascii="Times New Roman" w:hAnsi="Times New Roman" w:cs="Times New Roman"/>
          <w:sz w:val="24"/>
          <w:szCs w:val="24"/>
        </w:rPr>
        <w:t xml:space="preserve"> series of pushbuttons are used.</w:t>
      </w:r>
      <w:r w:rsidR="00DF635B">
        <w:rPr>
          <w:rFonts w:ascii="Times New Roman" w:hAnsi="Times New Roman" w:cs="Times New Roman"/>
          <w:sz w:val="24"/>
          <w:szCs w:val="24"/>
        </w:rPr>
        <w:t xml:space="preserve"> Wireless connectivity to the machine </w:t>
      </w:r>
      <w:r w:rsidR="00CF046A">
        <w:rPr>
          <w:rFonts w:ascii="Times New Roman" w:hAnsi="Times New Roman" w:cs="Times New Roman"/>
          <w:sz w:val="24"/>
          <w:szCs w:val="24"/>
        </w:rPr>
        <w:t xml:space="preserve">is </w:t>
      </w:r>
      <w:r w:rsidR="00BC1220">
        <w:rPr>
          <w:rFonts w:ascii="Times New Roman" w:hAnsi="Times New Roman" w:cs="Times New Roman"/>
          <w:sz w:val="24"/>
          <w:szCs w:val="24"/>
        </w:rPr>
        <w:t xml:space="preserve">provided by a Linksys </w:t>
      </w:r>
      <w:r w:rsidR="00BC1220" w:rsidRPr="00CF046A">
        <w:rPr>
          <w:rFonts w:ascii="Times New Roman" w:hAnsi="Times New Roman" w:cs="Times New Roman"/>
          <w:sz w:val="24"/>
          <w:szCs w:val="24"/>
        </w:rPr>
        <w:t xml:space="preserve">E2500 </w:t>
      </w:r>
      <w:r w:rsidR="00CF046A" w:rsidRPr="00CF046A">
        <w:rPr>
          <w:rFonts w:ascii="Times New Roman" w:hAnsi="Times New Roman" w:cs="Times New Roman"/>
          <w:sz w:val="24"/>
          <w:szCs w:val="24"/>
        </w:rPr>
        <w:t xml:space="preserve">dual band </w:t>
      </w:r>
      <w:r w:rsidR="00BC1220" w:rsidRPr="00CF046A">
        <w:rPr>
          <w:rFonts w:ascii="Times New Roman" w:hAnsi="Times New Roman" w:cs="Times New Roman"/>
          <w:sz w:val="24"/>
          <w:szCs w:val="24"/>
        </w:rPr>
        <w:t>router</w:t>
      </w:r>
      <w:r w:rsidR="00CF046A" w:rsidRPr="00CF046A">
        <w:rPr>
          <w:rFonts w:ascii="Times New Roman" w:hAnsi="Times New Roman" w:cs="Times New Roman"/>
          <w:sz w:val="24"/>
          <w:szCs w:val="24"/>
        </w:rPr>
        <w:t>, using the wireless N protocol</w:t>
      </w:r>
      <w:r w:rsidR="00CF046A">
        <w:rPr>
          <w:rFonts w:ascii="Times New Roman" w:hAnsi="Times New Roman" w:cs="Times New Roman"/>
          <w:sz w:val="24"/>
          <w:szCs w:val="24"/>
        </w:rPr>
        <w:t xml:space="preserve"> (</w:t>
      </w:r>
      <w:r w:rsidR="00CF046A" w:rsidRPr="00CF046A">
        <w:rPr>
          <w:rFonts w:ascii="Times New Roman" w:hAnsi="Times New Roman" w:cs="Times New Roman"/>
          <w:color w:val="auto"/>
          <w:shd w:val="clear" w:color="auto" w:fill="FFFFFF"/>
        </w:rPr>
        <w:t>IEEE 802.11</w:t>
      </w:r>
      <w:r w:rsidR="00CF046A" w:rsidRPr="00CF046A">
        <w:rPr>
          <w:rStyle w:val="Emphasis"/>
          <w:rFonts w:ascii="Times New Roman" w:hAnsi="Times New Roman" w:cs="Times New Roman"/>
          <w:bCs/>
          <w:i w:val="0"/>
          <w:iCs w:val="0"/>
          <w:color w:val="auto"/>
          <w:shd w:val="clear" w:color="auto" w:fill="FFFFFF"/>
        </w:rPr>
        <w:t>n</w:t>
      </w:r>
      <w:r w:rsidR="00CF046A" w:rsidRPr="00CF046A">
        <w:rPr>
          <w:rFonts w:ascii="Times New Roman" w:hAnsi="Times New Roman" w:cs="Times New Roman"/>
          <w:color w:val="auto"/>
          <w:shd w:val="clear" w:color="auto" w:fill="FFFFFF"/>
        </w:rPr>
        <w:t>-2009</w:t>
      </w:r>
      <w:r w:rsidR="00CF046A">
        <w:rPr>
          <w:rFonts w:ascii="Arial" w:hAnsi="Arial" w:cs="Arial"/>
          <w:color w:val="545454"/>
          <w:shd w:val="clear" w:color="auto" w:fill="FFFFFF"/>
        </w:rPr>
        <w:t>)</w:t>
      </w:r>
      <w:r w:rsidR="00BC1220" w:rsidRPr="00105BD1">
        <w:rPr>
          <w:rFonts w:ascii="Times New Roman" w:hAnsi="Times New Roman" w:cs="Times New Roman"/>
          <w:sz w:val="24"/>
          <w:szCs w:val="24"/>
        </w:rPr>
        <w:t xml:space="preserve">. The router also acts as a switch, allowing for Ethernet connection to the machine. </w:t>
      </w:r>
      <w:r w:rsidR="00C26B7E">
        <w:rPr>
          <w:rFonts w:ascii="Times New Roman" w:hAnsi="Times New Roman" w:cs="Times New Roman"/>
          <w:sz w:val="24"/>
          <w:szCs w:val="24"/>
        </w:rPr>
        <w:t>The wireless connection is configured for MAC address filtering, only allowing access to authorized machines.</w:t>
      </w:r>
      <w:r w:rsidR="001407EC">
        <w:rPr>
          <w:rFonts w:ascii="Times New Roman" w:hAnsi="Times New Roman" w:cs="Times New Roman"/>
          <w:sz w:val="24"/>
          <w:szCs w:val="24"/>
        </w:rPr>
        <w:t xml:space="preserve"> </w:t>
      </w:r>
      <w:r w:rsidR="00C26B7E">
        <w:rPr>
          <w:rFonts w:ascii="Times New Roman" w:hAnsi="Times New Roman" w:cs="Times New Roman"/>
          <w:sz w:val="24"/>
          <w:szCs w:val="24"/>
        </w:rPr>
        <w:t xml:space="preserve"> </w:t>
      </w:r>
    </w:p>
    <w:p w14:paraId="529608DD" w14:textId="337701DC" w:rsidR="006B38AB" w:rsidRPr="007B6232" w:rsidRDefault="00794C77">
      <w:pPr>
        <w:ind w:firstLine="720"/>
        <w:rPr>
          <w:rFonts w:ascii="Times New Roman" w:hAnsi="Times New Roman" w:cs="Times New Roman"/>
          <w:sz w:val="24"/>
          <w:szCs w:val="24"/>
        </w:rPr>
      </w:pPr>
      <w:r w:rsidRPr="007B6232">
        <w:rPr>
          <w:rFonts w:ascii="Times New Roman" w:hAnsi="Times New Roman" w:cs="Times New Roman"/>
          <w:sz w:val="24"/>
          <w:szCs w:val="24"/>
        </w:rPr>
        <w:t>Incorporated into the design, are an array of safety features.</w:t>
      </w:r>
      <w:r w:rsidR="00E83115">
        <w:rPr>
          <w:rFonts w:ascii="Times New Roman" w:hAnsi="Times New Roman" w:cs="Times New Roman"/>
          <w:sz w:val="24"/>
          <w:szCs w:val="24"/>
        </w:rPr>
        <w:t xml:space="preserve"> Access to the machine is restricted by a pair of </w:t>
      </w:r>
      <w:r w:rsidR="00BC1220">
        <w:rPr>
          <w:rFonts w:ascii="Times New Roman" w:hAnsi="Times New Roman" w:cs="Times New Roman"/>
          <w:sz w:val="24"/>
          <w:szCs w:val="24"/>
        </w:rPr>
        <w:t xml:space="preserve">STI TL5012 </w:t>
      </w:r>
      <w:r w:rsidR="00E83115">
        <w:rPr>
          <w:rFonts w:ascii="Times New Roman" w:hAnsi="Times New Roman" w:cs="Times New Roman"/>
          <w:sz w:val="24"/>
          <w:szCs w:val="24"/>
        </w:rPr>
        <w:t>guard locks on the doors</w:t>
      </w:r>
      <w:r w:rsidRPr="007B6232">
        <w:rPr>
          <w:rFonts w:ascii="Times New Roman" w:hAnsi="Times New Roman" w:cs="Times New Roman"/>
          <w:sz w:val="24"/>
          <w:szCs w:val="24"/>
        </w:rPr>
        <w:t xml:space="preserve">. There </w:t>
      </w:r>
      <w:r w:rsidR="00E83115">
        <w:rPr>
          <w:rFonts w:ascii="Times New Roman" w:hAnsi="Times New Roman" w:cs="Times New Roman"/>
          <w:sz w:val="24"/>
          <w:szCs w:val="24"/>
        </w:rPr>
        <w:t>are also</w:t>
      </w:r>
      <w:r w:rsidRPr="007B6232">
        <w:rPr>
          <w:rFonts w:ascii="Times New Roman" w:hAnsi="Times New Roman" w:cs="Times New Roman"/>
          <w:sz w:val="24"/>
          <w:szCs w:val="24"/>
        </w:rPr>
        <w:t xml:space="preserve"> emergency stop push button</w:t>
      </w:r>
      <w:r w:rsidR="00E83115">
        <w:rPr>
          <w:rFonts w:ascii="Times New Roman" w:hAnsi="Times New Roman" w:cs="Times New Roman"/>
          <w:sz w:val="24"/>
          <w:szCs w:val="24"/>
        </w:rPr>
        <w:t>s located on the front and rear sides of the machine</w:t>
      </w:r>
      <w:r w:rsidRPr="007B6232">
        <w:rPr>
          <w:rFonts w:ascii="Times New Roman" w:hAnsi="Times New Roman" w:cs="Times New Roman"/>
          <w:sz w:val="24"/>
          <w:szCs w:val="24"/>
        </w:rPr>
        <w:t>. Pilot lights</w:t>
      </w:r>
      <w:r w:rsidR="00105BD1">
        <w:rPr>
          <w:rFonts w:ascii="Times New Roman" w:hAnsi="Times New Roman" w:cs="Times New Roman"/>
          <w:sz w:val="24"/>
          <w:szCs w:val="24"/>
        </w:rPr>
        <w:t xml:space="preserve"> and a stack light</w:t>
      </w:r>
      <w:r w:rsidRPr="007B6232">
        <w:rPr>
          <w:rFonts w:ascii="Times New Roman" w:hAnsi="Times New Roman" w:cs="Times New Roman"/>
          <w:sz w:val="24"/>
          <w:szCs w:val="24"/>
        </w:rPr>
        <w:t xml:space="preserve"> will indicate to the operator that the machine is either</w:t>
      </w:r>
      <w:r w:rsidR="00105BD1">
        <w:rPr>
          <w:rFonts w:ascii="Times New Roman" w:hAnsi="Times New Roman" w:cs="Times New Roman"/>
          <w:sz w:val="24"/>
          <w:szCs w:val="24"/>
        </w:rPr>
        <w:t xml:space="preserve"> running in auto mode,</w:t>
      </w:r>
      <w:r w:rsidRPr="007B6232">
        <w:rPr>
          <w:rFonts w:ascii="Times New Roman" w:hAnsi="Times New Roman" w:cs="Times New Roman"/>
          <w:sz w:val="24"/>
          <w:szCs w:val="24"/>
        </w:rPr>
        <w:t xml:space="preserve"> </w:t>
      </w:r>
      <w:r w:rsidR="00105BD1">
        <w:rPr>
          <w:rFonts w:ascii="Times New Roman" w:hAnsi="Times New Roman" w:cs="Times New Roman"/>
          <w:sz w:val="24"/>
          <w:szCs w:val="24"/>
        </w:rPr>
        <w:t>manual</w:t>
      </w:r>
      <w:r w:rsidRPr="007B6232">
        <w:rPr>
          <w:rFonts w:ascii="Times New Roman" w:hAnsi="Times New Roman" w:cs="Times New Roman"/>
          <w:sz w:val="24"/>
          <w:szCs w:val="24"/>
        </w:rPr>
        <w:t xml:space="preserve"> mode, or in emergency (off) mode, through the </w:t>
      </w:r>
      <w:r w:rsidR="00E83115">
        <w:rPr>
          <w:rFonts w:ascii="Times New Roman" w:hAnsi="Times New Roman" w:cs="Times New Roman"/>
          <w:sz w:val="24"/>
          <w:szCs w:val="24"/>
        </w:rPr>
        <w:t>amber</w:t>
      </w:r>
      <w:r w:rsidRPr="007B6232">
        <w:rPr>
          <w:rFonts w:ascii="Times New Roman" w:hAnsi="Times New Roman" w:cs="Times New Roman"/>
          <w:sz w:val="24"/>
          <w:szCs w:val="24"/>
        </w:rPr>
        <w:t>, green, and red lights</w:t>
      </w:r>
      <w:r w:rsidRPr="00166DC5">
        <w:rPr>
          <w:rFonts w:ascii="Times New Roman" w:hAnsi="Times New Roman" w:cs="Times New Roman"/>
          <w:sz w:val="24"/>
          <w:szCs w:val="24"/>
        </w:rPr>
        <w:t xml:space="preserve">. </w:t>
      </w:r>
      <w:r w:rsidR="00E83115" w:rsidRPr="00166DC5">
        <w:rPr>
          <w:rFonts w:ascii="Times New Roman" w:hAnsi="Times New Roman" w:cs="Times New Roman"/>
          <w:sz w:val="24"/>
          <w:szCs w:val="24"/>
        </w:rPr>
        <w:t xml:space="preserve">There will be </w:t>
      </w:r>
      <w:r w:rsidR="00A472D9" w:rsidRPr="00166DC5">
        <w:rPr>
          <w:rFonts w:ascii="Times New Roman" w:hAnsi="Times New Roman" w:cs="Times New Roman"/>
          <w:sz w:val="24"/>
          <w:szCs w:val="24"/>
        </w:rPr>
        <w:t>3</w:t>
      </w:r>
      <w:r w:rsidR="00166DC5">
        <w:rPr>
          <w:rFonts w:ascii="Times New Roman" w:hAnsi="Times New Roman" w:cs="Times New Roman"/>
          <w:sz w:val="24"/>
          <w:szCs w:val="24"/>
        </w:rPr>
        <w:t xml:space="preserve"> panels. One 40cm by 30cm panels will house all the power supplies and the terminal blocks for the 120 volt line-in. Another 40cm by 30cm panel will house the SLC500 rack and the DC terminal blocks. A 15cm by 30cm panel will contain the master safety relay. </w:t>
      </w:r>
      <w:r w:rsidRPr="007B6232">
        <w:rPr>
          <w:rFonts w:ascii="Times New Roman" w:hAnsi="Times New Roman" w:cs="Times New Roman"/>
          <w:sz w:val="24"/>
          <w:szCs w:val="24"/>
        </w:rPr>
        <w:t xml:space="preserve">The </w:t>
      </w:r>
      <w:r w:rsidR="00E83115">
        <w:rPr>
          <w:rFonts w:ascii="Times New Roman" w:hAnsi="Times New Roman" w:cs="Times New Roman"/>
          <w:sz w:val="24"/>
          <w:szCs w:val="24"/>
        </w:rPr>
        <w:t xml:space="preserve">power </w:t>
      </w:r>
      <w:r w:rsidRPr="007B6232">
        <w:rPr>
          <w:rFonts w:ascii="Times New Roman" w:hAnsi="Times New Roman" w:cs="Times New Roman"/>
          <w:sz w:val="24"/>
          <w:szCs w:val="24"/>
        </w:rPr>
        <w:t xml:space="preserve">electrical panel will be protected with a safety disconnect, only allowing access to the panel by first removing power to the entire system. Finally, a master safety </w:t>
      </w:r>
      <w:r w:rsidR="00F746C5">
        <w:rPr>
          <w:rFonts w:ascii="Times New Roman" w:hAnsi="Times New Roman" w:cs="Times New Roman"/>
          <w:sz w:val="24"/>
          <w:szCs w:val="24"/>
        </w:rPr>
        <w:t>relay</w:t>
      </w:r>
      <w:r w:rsidRPr="007B6232">
        <w:rPr>
          <w:rFonts w:ascii="Times New Roman" w:hAnsi="Times New Roman" w:cs="Times New Roman"/>
          <w:sz w:val="24"/>
          <w:szCs w:val="24"/>
        </w:rPr>
        <w:t xml:space="preserve"> will be used to implement a </w:t>
      </w:r>
      <w:r w:rsidR="00F746C5">
        <w:rPr>
          <w:rFonts w:ascii="Times New Roman" w:hAnsi="Times New Roman" w:cs="Times New Roman"/>
          <w:sz w:val="24"/>
          <w:szCs w:val="24"/>
        </w:rPr>
        <w:t xml:space="preserve">dual-channel, </w:t>
      </w:r>
      <w:r w:rsidRPr="007B6232">
        <w:rPr>
          <w:rFonts w:ascii="Times New Roman" w:hAnsi="Times New Roman" w:cs="Times New Roman"/>
          <w:sz w:val="24"/>
          <w:szCs w:val="24"/>
        </w:rPr>
        <w:t xml:space="preserve">control reliable safety circuit. </w:t>
      </w:r>
    </w:p>
    <w:p w14:paraId="60DED9D4" w14:textId="16639B56" w:rsidR="006B38AB" w:rsidRPr="007B6232" w:rsidRDefault="00FB1162">
      <w:pPr>
        <w:ind w:firstLine="720"/>
        <w:rPr>
          <w:rFonts w:ascii="Times New Roman" w:hAnsi="Times New Roman" w:cs="Times New Roman"/>
          <w:sz w:val="24"/>
          <w:szCs w:val="24"/>
        </w:rPr>
      </w:pPr>
      <w:r>
        <w:rPr>
          <w:rFonts w:ascii="Times New Roman" w:hAnsi="Times New Roman" w:cs="Times New Roman"/>
          <w:sz w:val="24"/>
          <w:szCs w:val="24"/>
        </w:rPr>
        <w:t xml:space="preserve">T-slotted aluminum framing will make up the structure on which the machine is built around. </w:t>
      </w:r>
      <w:r w:rsidR="00F746C5" w:rsidRPr="00105BD1">
        <w:rPr>
          <w:rFonts w:ascii="Times New Roman" w:hAnsi="Times New Roman" w:cs="Times New Roman"/>
          <w:sz w:val="24"/>
          <w:szCs w:val="24"/>
        </w:rPr>
        <w:t>Plexiglas will enclose</w:t>
      </w:r>
      <w:r w:rsidR="00105BD1">
        <w:rPr>
          <w:rFonts w:ascii="Times New Roman" w:hAnsi="Times New Roman" w:cs="Times New Roman"/>
          <w:sz w:val="24"/>
          <w:szCs w:val="24"/>
        </w:rPr>
        <w:t xml:space="preserve"> the working surface of the machine.</w:t>
      </w:r>
      <w:r w:rsidR="00F746C5">
        <w:rPr>
          <w:rFonts w:ascii="Times New Roman" w:hAnsi="Times New Roman" w:cs="Times New Roman"/>
          <w:sz w:val="24"/>
          <w:szCs w:val="24"/>
        </w:rPr>
        <w:t xml:space="preserve"> </w:t>
      </w:r>
      <w:r>
        <w:rPr>
          <w:rFonts w:ascii="Times New Roman" w:hAnsi="Times New Roman" w:cs="Times New Roman"/>
          <w:sz w:val="24"/>
          <w:szCs w:val="24"/>
        </w:rPr>
        <w:t>Painted plywood will cover</w:t>
      </w:r>
      <w:r w:rsidR="00105BD1">
        <w:rPr>
          <w:rFonts w:ascii="Times New Roman" w:hAnsi="Times New Roman" w:cs="Times New Roman"/>
          <w:sz w:val="24"/>
          <w:szCs w:val="24"/>
        </w:rPr>
        <w:t xml:space="preserve"> the rest of the machine</w:t>
      </w:r>
      <w:r>
        <w:rPr>
          <w:rFonts w:ascii="Times New Roman" w:hAnsi="Times New Roman" w:cs="Times New Roman"/>
          <w:sz w:val="24"/>
          <w:szCs w:val="24"/>
        </w:rPr>
        <w:t xml:space="preserve">, and will also </w:t>
      </w:r>
      <w:r w:rsidR="00D7547E">
        <w:rPr>
          <w:rFonts w:ascii="Times New Roman" w:hAnsi="Times New Roman" w:cs="Times New Roman"/>
          <w:sz w:val="24"/>
          <w:szCs w:val="24"/>
        </w:rPr>
        <w:t xml:space="preserve">be used for the build surface. </w:t>
      </w:r>
      <w:r w:rsidR="00B57CE5" w:rsidRPr="00B57CE5">
        <w:rPr>
          <w:rFonts w:ascii="Times New Roman" w:hAnsi="Times New Roman" w:cs="Times New Roman"/>
          <w:sz w:val="24"/>
          <w:szCs w:val="24"/>
        </w:rPr>
        <w:t>T</w:t>
      </w:r>
      <w:r w:rsidR="008951CA" w:rsidRPr="00B57CE5">
        <w:rPr>
          <w:rFonts w:ascii="Times New Roman" w:hAnsi="Times New Roman" w:cs="Times New Roman"/>
          <w:sz w:val="24"/>
          <w:szCs w:val="24"/>
        </w:rPr>
        <w:t xml:space="preserve">he PB1803 </w:t>
      </w:r>
      <w:r w:rsidR="00B57CE5" w:rsidRPr="00B57CE5">
        <w:rPr>
          <w:rFonts w:ascii="Times New Roman" w:hAnsi="Times New Roman" w:cs="Times New Roman"/>
          <w:sz w:val="24"/>
          <w:szCs w:val="24"/>
        </w:rPr>
        <w:t xml:space="preserve">is placed on top of </w:t>
      </w:r>
      <w:r w:rsidR="008951CA" w:rsidRPr="00B57CE5">
        <w:rPr>
          <w:rFonts w:ascii="Times New Roman" w:hAnsi="Times New Roman" w:cs="Times New Roman"/>
          <w:sz w:val="24"/>
          <w:szCs w:val="24"/>
        </w:rPr>
        <w:t>four</w:t>
      </w:r>
      <w:r w:rsidR="00B57CE5" w:rsidRPr="00B57CE5">
        <w:rPr>
          <w:rFonts w:ascii="Times New Roman" w:hAnsi="Times New Roman" w:cs="Times New Roman"/>
          <w:sz w:val="24"/>
          <w:szCs w:val="24"/>
        </w:rPr>
        <w:t>,</w:t>
      </w:r>
      <w:r w:rsidR="008951CA" w:rsidRPr="00B57CE5">
        <w:rPr>
          <w:rFonts w:ascii="Times New Roman" w:hAnsi="Times New Roman" w:cs="Times New Roman"/>
          <w:sz w:val="24"/>
          <w:szCs w:val="24"/>
        </w:rPr>
        <w:t xml:space="preserve"> 4” locking castors</w:t>
      </w:r>
      <w:r w:rsidR="00FE1AD6" w:rsidRPr="00B57CE5">
        <w:rPr>
          <w:rFonts w:ascii="Times New Roman" w:hAnsi="Times New Roman" w:cs="Times New Roman"/>
          <w:sz w:val="24"/>
          <w:szCs w:val="24"/>
        </w:rPr>
        <w:t>.</w:t>
      </w:r>
      <w:r w:rsidR="00FE1AD6">
        <w:rPr>
          <w:rFonts w:ascii="Times New Roman" w:hAnsi="Times New Roman" w:cs="Times New Roman"/>
          <w:sz w:val="24"/>
          <w:szCs w:val="24"/>
        </w:rPr>
        <w:t xml:space="preserve"> </w:t>
      </w:r>
    </w:p>
    <w:p w14:paraId="60578829" w14:textId="0D5A513F" w:rsidR="006B38AB" w:rsidRPr="007B6232" w:rsidRDefault="00FE1AD6">
      <w:pPr>
        <w:ind w:firstLine="720"/>
        <w:rPr>
          <w:rFonts w:ascii="Times New Roman" w:hAnsi="Times New Roman" w:cs="Times New Roman"/>
          <w:sz w:val="24"/>
          <w:szCs w:val="24"/>
        </w:rPr>
      </w:pPr>
      <w:r>
        <w:rPr>
          <w:rFonts w:ascii="Times New Roman" w:hAnsi="Times New Roman" w:cs="Times New Roman"/>
          <w:sz w:val="24"/>
          <w:szCs w:val="24"/>
        </w:rPr>
        <w:t>For the specific model numbers of each component, please refer to Appendix A: Parts List</w:t>
      </w:r>
      <w:r w:rsidR="00794C77" w:rsidRPr="007B6232">
        <w:rPr>
          <w:rFonts w:ascii="Times New Roman" w:hAnsi="Times New Roman" w:cs="Times New Roman"/>
          <w:sz w:val="24"/>
          <w:szCs w:val="24"/>
        </w:rPr>
        <w:t>.</w:t>
      </w:r>
      <w:r w:rsidR="006809D6">
        <w:rPr>
          <w:rFonts w:ascii="Times New Roman" w:hAnsi="Times New Roman" w:cs="Times New Roman"/>
          <w:sz w:val="24"/>
          <w:szCs w:val="24"/>
        </w:rPr>
        <w:t xml:space="preserve"> </w:t>
      </w:r>
    </w:p>
    <w:p w14:paraId="241E89F1" w14:textId="77777777" w:rsidR="006B38AB" w:rsidRPr="00D55F1D" w:rsidRDefault="00794C77">
      <w:pPr>
        <w:pStyle w:val="Heading1"/>
        <w:numPr>
          <w:ilvl w:val="0"/>
          <w:numId w:val="1"/>
        </w:numPr>
        <w:ind w:hanging="359"/>
        <w:rPr>
          <w:rFonts w:ascii="Times New Roman" w:hAnsi="Times New Roman" w:cs="Times New Roman"/>
        </w:rPr>
      </w:pPr>
      <w:bookmarkStart w:id="23" w:name="h.4d34og8" w:colFirst="0" w:colLast="0"/>
      <w:bookmarkStart w:id="24" w:name="h.2s8eyo1" w:colFirst="0" w:colLast="0"/>
      <w:bookmarkStart w:id="25" w:name="_Toc416424287"/>
      <w:bookmarkEnd w:id="23"/>
      <w:bookmarkEnd w:id="24"/>
      <w:r w:rsidRPr="00D55F1D">
        <w:rPr>
          <w:rFonts w:ascii="Times New Roman" w:hAnsi="Times New Roman" w:cs="Times New Roman"/>
        </w:rPr>
        <w:t>Procedure</w:t>
      </w:r>
      <w:bookmarkEnd w:id="25"/>
    </w:p>
    <w:p w14:paraId="429EA11E" w14:textId="347B623A" w:rsidR="006B38AB" w:rsidRPr="007B6232" w:rsidRDefault="00794C77">
      <w:pPr>
        <w:ind w:firstLine="720"/>
        <w:rPr>
          <w:rFonts w:ascii="Times New Roman" w:hAnsi="Times New Roman" w:cs="Times New Roman"/>
          <w:sz w:val="24"/>
          <w:szCs w:val="24"/>
        </w:rPr>
      </w:pPr>
      <w:r w:rsidRPr="00DC0964">
        <w:rPr>
          <w:rFonts w:ascii="Times New Roman" w:hAnsi="Times New Roman" w:cs="Times New Roman"/>
          <w:sz w:val="24"/>
          <w:szCs w:val="24"/>
        </w:rPr>
        <w:t xml:space="preserve">The process begins with the indicator light on green, signaling to the operator that the machine is on </w:t>
      </w:r>
      <w:r w:rsidR="00166DC5" w:rsidRPr="00DC0964">
        <w:rPr>
          <w:rFonts w:ascii="Times New Roman" w:hAnsi="Times New Roman" w:cs="Times New Roman"/>
          <w:sz w:val="24"/>
          <w:szCs w:val="24"/>
        </w:rPr>
        <w:t>automatic operation</w:t>
      </w:r>
      <w:r w:rsidRPr="00DC0964">
        <w:rPr>
          <w:rFonts w:ascii="Times New Roman" w:hAnsi="Times New Roman" w:cs="Times New Roman"/>
          <w:sz w:val="24"/>
          <w:szCs w:val="24"/>
        </w:rPr>
        <w:t xml:space="preserve"> mode. This signifies that the previous job is done, and the machine is ready for the next </w:t>
      </w:r>
      <w:r w:rsidR="00166DC5" w:rsidRPr="00DC0964">
        <w:rPr>
          <w:rFonts w:ascii="Times New Roman" w:hAnsi="Times New Roman" w:cs="Times New Roman"/>
          <w:sz w:val="24"/>
          <w:szCs w:val="24"/>
        </w:rPr>
        <w:t>product</w:t>
      </w:r>
      <w:r w:rsidRPr="00DC0964">
        <w:rPr>
          <w:rFonts w:ascii="Times New Roman" w:hAnsi="Times New Roman" w:cs="Times New Roman"/>
          <w:sz w:val="24"/>
          <w:szCs w:val="24"/>
        </w:rPr>
        <w:t>. The o</w:t>
      </w:r>
      <w:r w:rsidR="00166DC5" w:rsidRPr="00DC0964">
        <w:rPr>
          <w:rFonts w:ascii="Times New Roman" w:hAnsi="Times New Roman" w:cs="Times New Roman"/>
          <w:sz w:val="24"/>
          <w:szCs w:val="24"/>
        </w:rPr>
        <w:t>perator will load a unfinished product onto the conveyor</w:t>
      </w:r>
      <w:r w:rsidRPr="00DC0964">
        <w:rPr>
          <w:rFonts w:ascii="Times New Roman" w:hAnsi="Times New Roman" w:cs="Times New Roman"/>
          <w:sz w:val="24"/>
          <w:szCs w:val="24"/>
        </w:rPr>
        <w:t xml:space="preserve">. When </w:t>
      </w:r>
      <w:r w:rsidR="00166DC5" w:rsidRPr="00DC0964">
        <w:rPr>
          <w:rFonts w:ascii="Times New Roman" w:hAnsi="Times New Roman" w:cs="Times New Roman"/>
          <w:sz w:val="24"/>
          <w:szCs w:val="24"/>
        </w:rPr>
        <w:t>the part</w:t>
      </w:r>
      <w:r w:rsidRPr="00DC0964">
        <w:rPr>
          <w:rFonts w:ascii="Times New Roman" w:hAnsi="Times New Roman" w:cs="Times New Roman"/>
          <w:sz w:val="24"/>
          <w:szCs w:val="24"/>
        </w:rPr>
        <w:t xml:space="preserve"> </w:t>
      </w:r>
      <w:r w:rsidR="00166DC5" w:rsidRPr="00DC0964">
        <w:rPr>
          <w:rFonts w:ascii="Times New Roman" w:hAnsi="Times New Roman" w:cs="Times New Roman"/>
          <w:sz w:val="24"/>
          <w:szCs w:val="24"/>
        </w:rPr>
        <w:t>is</w:t>
      </w:r>
      <w:r w:rsidRPr="00DC0964">
        <w:rPr>
          <w:rFonts w:ascii="Times New Roman" w:hAnsi="Times New Roman" w:cs="Times New Roman"/>
          <w:sz w:val="24"/>
          <w:szCs w:val="24"/>
        </w:rPr>
        <w:t xml:space="preserve"> in place, the operator will be prompted to </w:t>
      </w:r>
      <w:r w:rsidR="00166DC5" w:rsidRPr="00DC0964">
        <w:rPr>
          <w:rFonts w:ascii="Times New Roman" w:hAnsi="Times New Roman" w:cs="Times New Roman"/>
          <w:sz w:val="24"/>
          <w:szCs w:val="24"/>
        </w:rPr>
        <w:t>press the start pushbutton</w:t>
      </w:r>
      <w:r w:rsidRPr="00DC0964">
        <w:rPr>
          <w:rFonts w:ascii="Times New Roman" w:hAnsi="Times New Roman" w:cs="Times New Roman"/>
          <w:sz w:val="24"/>
          <w:szCs w:val="24"/>
        </w:rPr>
        <w:t xml:space="preserve">. </w:t>
      </w:r>
      <w:r w:rsidR="00166DC5" w:rsidRPr="00DC0964">
        <w:rPr>
          <w:rFonts w:ascii="Times New Roman" w:hAnsi="Times New Roman" w:cs="Times New Roman"/>
          <w:sz w:val="24"/>
          <w:szCs w:val="24"/>
        </w:rPr>
        <w:t>E</w:t>
      </w:r>
      <w:r w:rsidRPr="00DC0964">
        <w:rPr>
          <w:rFonts w:ascii="Times New Roman" w:hAnsi="Times New Roman" w:cs="Times New Roman"/>
          <w:sz w:val="24"/>
          <w:szCs w:val="24"/>
        </w:rPr>
        <w:t>ither the physical start pushbutton or start button icon on the HMI</w:t>
      </w:r>
      <w:r w:rsidR="00166DC5" w:rsidRPr="00DC0964">
        <w:rPr>
          <w:rFonts w:ascii="Times New Roman" w:hAnsi="Times New Roman" w:cs="Times New Roman"/>
          <w:sz w:val="24"/>
          <w:szCs w:val="24"/>
        </w:rPr>
        <w:t xml:space="preserve"> can be pressed</w:t>
      </w:r>
      <w:r w:rsidRPr="00DC0964">
        <w:rPr>
          <w:rFonts w:ascii="Times New Roman" w:hAnsi="Times New Roman" w:cs="Times New Roman"/>
          <w:sz w:val="24"/>
          <w:szCs w:val="24"/>
        </w:rPr>
        <w:t>. The machine will n</w:t>
      </w:r>
      <w:r w:rsidR="00166DC5" w:rsidRPr="00DC0964">
        <w:rPr>
          <w:rFonts w:ascii="Times New Roman" w:hAnsi="Times New Roman" w:cs="Times New Roman"/>
          <w:sz w:val="24"/>
          <w:szCs w:val="24"/>
        </w:rPr>
        <w:t xml:space="preserve">ow begin to move the product down the conveyor to the </w:t>
      </w:r>
      <w:r w:rsidR="00DC0964" w:rsidRPr="00DC0964">
        <w:rPr>
          <w:rFonts w:ascii="Times New Roman" w:hAnsi="Times New Roman" w:cs="Times New Roman"/>
          <w:sz w:val="24"/>
          <w:szCs w:val="24"/>
        </w:rPr>
        <w:t>pick-up location</w:t>
      </w:r>
      <w:r w:rsidRPr="00DC0964">
        <w:rPr>
          <w:rFonts w:ascii="Times New Roman" w:hAnsi="Times New Roman" w:cs="Times New Roman"/>
          <w:sz w:val="24"/>
          <w:szCs w:val="24"/>
        </w:rPr>
        <w:t xml:space="preserve">. </w:t>
      </w:r>
      <w:r w:rsidR="00DC0964" w:rsidRPr="00DC0964">
        <w:rPr>
          <w:rFonts w:ascii="Times New Roman" w:hAnsi="Times New Roman" w:cs="Times New Roman"/>
          <w:sz w:val="24"/>
          <w:szCs w:val="24"/>
        </w:rPr>
        <w:t xml:space="preserve">The vacuum gripper will then pick up the product from the infeed conveyor to the bake conveyor. The bake conveyor will move the product to the baking location, and the heating element will turn on until the pre-set temperature is reached. After the product has been processed, the bake conveyor will move the product to the drop-off bin. For </w:t>
      </w:r>
      <w:r w:rsidRPr="00DC0964">
        <w:rPr>
          <w:rFonts w:ascii="Times New Roman" w:hAnsi="Times New Roman" w:cs="Times New Roman"/>
          <w:sz w:val="24"/>
          <w:szCs w:val="24"/>
        </w:rPr>
        <w:t>the duration of the building process, the indicator light will be on yellow. If any one of the safety devices is triggered during the building process, the machine will remove power to all motion and the indicator light will turn red and the HMI will also display a warning message.</w:t>
      </w:r>
    </w:p>
    <w:p w14:paraId="5A97C913" w14:textId="77777777" w:rsidR="006B38AB" w:rsidRPr="00D55F1D" w:rsidRDefault="00794C77">
      <w:pPr>
        <w:pStyle w:val="Heading1"/>
        <w:numPr>
          <w:ilvl w:val="0"/>
          <w:numId w:val="1"/>
        </w:numPr>
        <w:ind w:hanging="359"/>
        <w:rPr>
          <w:rFonts w:ascii="Times New Roman" w:hAnsi="Times New Roman" w:cs="Times New Roman"/>
        </w:rPr>
      </w:pPr>
      <w:bookmarkStart w:id="26" w:name="h.17dp8vu" w:colFirst="0" w:colLast="0"/>
      <w:bookmarkStart w:id="27" w:name="_Toc416424288"/>
      <w:bookmarkEnd w:id="26"/>
      <w:r w:rsidRPr="00D55F1D">
        <w:rPr>
          <w:rFonts w:ascii="Times New Roman" w:hAnsi="Times New Roman" w:cs="Times New Roman"/>
        </w:rPr>
        <w:t>Power Requirements</w:t>
      </w:r>
      <w:bookmarkEnd w:id="27"/>
    </w:p>
    <w:p w14:paraId="0C09BB31" w14:textId="4EB940E2" w:rsidR="006B38AB" w:rsidRDefault="00794C77">
      <w:pPr>
        <w:ind w:firstLine="720"/>
        <w:rPr>
          <w:rFonts w:ascii="Times New Roman" w:hAnsi="Times New Roman" w:cs="Times New Roman"/>
          <w:sz w:val="24"/>
          <w:szCs w:val="24"/>
        </w:rPr>
      </w:pPr>
      <w:r w:rsidRPr="007B6232">
        <w:rPr>
          <w:rFonts w:ascii="Times New Roman" w:hAnsi="Times New Roman" w:cs="Times New Roman"/>
          <w:sz w:val="24"/>
          <w:szCs w:val="24"/>
        </w:rPr>
        <w:t xml:space="preserve">The machine is designed to operate on standard 120V AC. The total current required is estimated to be around </w:t>
      </w:r>
      <w:r w:rsidR="007A1CA3">
        <w:rPr>
          <w:rFonts w:ascii="Times New Roman" w:hAnsi="Times New Roman" w:cs="Times New Roman"/>
          <w:sz w:val="24"/>
          <w:szCs w:val="24"/>
        </w:rPr>
        <w:t>7.46</w:t>
      </w:r>
      <w:r w:rsidRPr="007B6232">
        <w:rPr>
          <w:rFonts w:ascii="Times New Roman" w:hAnsi="Times New Roman" w:cs="Times New Roman"/>
          <w:sz w:val="24"/>
          <w:szCs w:val="24"/>
        </w:rPr>
        <w:t xml:space="preserve"> amps. Under the Ontario Electrical Safety Code guidelines, the full load current of a machine should be no more than 80% of the rating of a fuse. A 15 amp </w:t>
      </w:r>
      <w:r w:rsidR="00CD3C67">
        <w:rPr>
          <w:rFonts w:ascii="Times New Roman" w:hAnsi="Times New Roman" w:cs="Times New Roman"/>
          <w:sz w:val="24"/>
          <w:szCs w:val="24"/>
        </w:rPr>
        <w:t>circuit breaker</w:t>
      </w:r>
      <w:r w:rsidRPr="007B6232">
        <w:rPr>
          <w:rFonts w:ascii="Times New Roman" w:hAnsi="Times New Roman" w:cs="Times New Roman"/>
          <w:sz w:val="24"/>
          <w:szCs w:val="24"/>
        </w:rPr>
        <w:t xml:space="preserve"> will be more than adequate in providing overcurrent protection. For more detailed information about the estimated </w:t>
      </w:r>
      <w:r w:rsidR="005113DE">
        <w:rPr>
          <w:rFonts w:ascii="Times New Roman" w:hAnsi="Times New Roman" w:cs="Times New Roman"/>
          <w:sz w:val="24"/>
          <w:szCs w:val="24"/>
        </w:rPr>
        <w:t xml:space="preserve">maximum </w:t>
      </w:r>
      <w:r w:rsidRPr="007B6232">
        <w:rPr>
          <w:rFonts w:ascii="Times New Roman" w:hAnsi="Times New Roman" w:cs="Times New Roman"/>
          <w:sz w:val="24"/>
          <w:szCs w:val="24"/>
        </w:rPr>
        <w:t>power requirements of the individual com</w:t>
      </w:r>
      <w:r w:rsidR="00CD3C67">
        <w:rPr>
          <w:rFonts w:ascii="Times New Roman" w:hAnsi="Times New Roman" w:cs="Times New Roman"/>
          <w:sz w:val="24"/>
          <w:szCs w:val="24"/>
        </w:rPr>
        <w:t>ponents, please refer to Table 1</w:t>
      </w:r>
      <w:r w:rsidRPr="007B6232">
        <w:rPr>
          <w:rFonts w:ascii="Times New Roman" w:hAnsi="Times New Roman" w:cs="Times New Roman"/>
          <w:sz w:val="24"/>
          <w:szCs w:val="24"/>
        </w:rPr>
        <w:t>: Power Requirements shown below.</w:t>
      </w:r>
      <w:r w:rsidR="007A1CA3">
        <w:rPr>
          <w:rFonts w:ascii="Times New Roman" w:hAnsi="Times New Roman" w:cs="Times New Roman"/>
          <w:sz w:val="24"/>
          <w:szCs w:val="24"/>
        </w:rPr>
        <w:t xml:space="preserve"> The PB1803 </w:t>
      </w:r>
      <w:r w:rsidR="005113DE">
        <w:rPr>
          <w:rFonts w:ascii="Times New Roman" w:hAnsi="Times New Roman" w:cs="Times New Roman"/>
          <w:sz w:val="24"/>
          <w:szCs w:val="24"/>
        </w:rPr>
        <w:t>is measured to draw about 0.45 amps when idle, and about a maximum of 0.82 amps during the baking process. The maximum current draw occurs when the bake conveyor and the y-axis are moving simultaneously. The measurements are taken by a clamp-on multi-meter.</w:t>
      </w:r>
    </w:p>
    <w:p w14:paraId="0A4D9280" w14:textId="77777777" w:rsidR="006A4E71" w:rsidRDefault="006A4E71">
      <w:pPr>
        <w:ind w:firstLine="720"/>
        <w:rPr>
          <w:rFonts w:ascii="Times New Roman" w:hAnsi="Times New Roman" w:cs="Times New Roman"/>
          <w:sz w:val="24"/>
          <w:szCs w:val="24"/>
        </w:rPr>
      </w:pPr>
    </w:p>
    <w:p w14:paraId="2147366F" w14:textId="77777777" w:rsidR="006A4E71" w:rsidRDefault="006A4E71">
      <w:pPr>
        <w:ind w:firstLine="720"/>
        <w:rPr>
          <w:rFonts w:ascii="Times New Roman" w:hAnsi="Times New Roman" w:cs="Times New Roman"/>
          <w:sz w:val="24"/>
          <w:szCs w:val="24"/>
        </w:rPr>
      </w:pPr>
    </w:p>
    <w:p w14:paraId="440009AE" w14:textId="77777777" w:rsidR="006A4E71" w:rsidRDefault="006A4E71">
      <w:pPr>
        <w:ind w:firstLine="720"/>
        <w:rPr>
          <w:rFonts w:ascii="Times New Roman" w:hAnsi="Times New Roman" w:cs="Times New Roman"/>
          <w:sz w:val="24"/>
          <w:szCs w:val="24"/>
        </w:rPr>
      </w:pPr>
    </w:p>
    <w:p w14:paraId="50802B61" w14:textId="77777777" w:rsidR="006A4E71" w:rsidRDefault="006A4E71">
      <w:pPr>
        <w:ind w:firstLine="720"/>
        <w:rPr>
          <w:rFonts w:ascii="Times New Roman" w:hAnsi="Times New Roman" w:cs="Times New Roman"/>
          <w:sz w:val="24"/>
          <w:szCs w:val="24"/>
        </w:rPr>
      </w:pPr>
    </w:p>
    <w:p w14:paraId="600D19E7" w14:textId="77777777" w:rsidR="006A4E71" w:rsidRDefault="006A4E71">
      <w:pPr>
        <w:ind w:firstLine="720"/>
        <w:rPr>
          <w:rFonts w:ascii="Times New Roman" w:hAnsi="Times New Roman" w:cs="Times New Roman"/>
          <w:sz w:val="24"/>
          <w:szCs w:val="24"/>
        </w:rPr>
      </w:pPr>
    </w:p>
    <w:p w14:paraId="6371BD5A" w14:textId="77777777" w:rsidR="006809D6" w:rsidRPr="007B6232" w:rsidRDefault="006809D6">
      <w:pPr>
        <w:ind w:firstLine="720"/>
        <w:rPr>
          <w:rFonts w:ascii="Times New Roman" w:hAnsi="Times New Roman" w:cs="Times New Roman"/>
          <w:sz w:val="24"/>
          <w:szCs w:val="24"/>
        </w:rPr>
      </w:pPr>
    </w:p>
    <w:p w14:paraId="13861E07" w14:textId="33CC1555" w:rsidR="006B38AB" w:rsidRPr="006809D6" w:rsidRDefault="00F266FD" w:rsidP="006809D6">
      <w:pPr>
        <w:rPr>
          <w:rFonts w:ascii="Times New Roman" w:hAnsi="Times New Roman" w:cs="Times New Roman"/>
          <w:b/>
          <w:sz w:val="20"/>
        </w:rPr>
      </w:pPr>
      <w:bookmarkStart w:id="28" w:name="h.3rdcrjn" w:colFirst="0" w:colLast="0"/>
      <w:bookmarkEnd w:id="28"/>
      <w:r>
        <w:rPr>
          <w:rFonts w:ascii="Times New Roman" w:hAnsi="Times New Roman" w:cs="Times New Roman"/>
          <w:b/>
          <w:sz w:val="20"/>
        </w:rPr>
        <w:t>Table 1</w:t>
      </w:r>
      <w:r w:rsidR="00794C77" w:rsidRPr="00D55F1D">
        <w:rPr>
          <w:rFonts w:ascii="Times New Roman" w:hAnsi="Times New Roman" w:cs="Times New Roman"/>
          <w:b/>
          <w:sz w:val="20"/>
        </w:rPr>
        <w:t>: Power Requirements</w:t>
      </w:r>
    </w:p>
    <w:tbl>
      <w:tblPr>
        <w:tblStyle w:val="a1"/>
        <w:tblW w:w="8535" w:type="dxa"/>
        <w:tblInd w:w="93" w:type="dxa"/>
        <w:tblLayout w:type="fixed"/>
        <w:tblLook w:val="0400" w:firstRow="0" w:lastRow="0" w:firstColumn="0" w:lastColumn="0" w:noHBand="0" w:noVBand="1"/>
      </w:tblPr>
      <w:tblGrid>
        <w:gridCol w:w="2542"/>
        <w:gridCol w:w="1440"/>
        <w:gridCol w:w="1838"/>
        <w:gridCol w:w="1222"/>
        <w:gridCol w:w="1493"/>
      </w:tblGrid>
      <w:tr w:rsidR="006B38AB" w:rsidRPr="00D55F1D" w14:paraId="3F553086" w14:textId="77777777" w:rsidTr="005E7BC1">
        <w:trPr>
          <w:trHeight w:val="360"/>
        </w:trPr>
        <w:tc>
          <w:tcPr>
            <w:tcW w:w="2542" w:type="dxa"/>
            <w:tcBorders>
              <w:top w:val="single" w:sz="4" w:space="0" w:color="000000"/>
              <w:left w:val="single" w:sz="4" w:space="0" w:color="000000"/>
              <w:bottom w:val="double" w:sz="4" w:space="0" w:color="auto"/>
              <w:right w:val="single" w:sz="4" w:space="0" w:color="000000"/>
            </w:tcBorders>
            <w:shd w:val="clear" w:color="auto" w:fill="FFFFFF"/>
            <w:vAlign w:val="bottom"/>
          </w:tcPr>
          <w:p w14:paraId="1B3AABB7" w14:textId="77777777" w:rsidR="006B38AB" w:rsidRPr="005E7BC1" w:rsidRDefault="00794C77" w:rsidP="00D55F1D">
            <w:pPr>
              <w:spacing w:line="240" w:lineRule="auto"/>
              <w:jc w:val="center"/>
              <w:rPr>
                <w:rFonts w:ascii="Times New Roman" w:hAnsi="Times New Roman" w:cs="Times New Roman"/>
                <w:b/>
                <w:sz w:val="24"/>
                <w:szCs w:val="24"/>
              </w:rPr>
            </w:pPr>
            <w:r w:rsidRPr="005E7BC1">
              <w:rPr>
                <w:rFonts w:ascii="Times New Roman" w:hAnsi="Times New Roman" w:cs="Times New Roman"/>
                <w:b/>
                <w:sz w:val="24"/>
                <w:szCs w:val="24"/>
              </w:rPr>
              <w:t>Item</w:t>
            </w:r>
          </w:p>
        </w:tc>
        <w:tc>
          <w:tcPr>
            <w:tcW w:w="1440" w:type="dxa"/>
            <w:tcBorders>
              <w:top w:val="single" w:sz="4" w:space="0" w:color="000000"/>
              <w:left w:val="nil"/>
              <w:bottom w:val="double" w:sz="4" w:space="0" w:color="auto"/>
              <w:right w:val="single" w:sz="4" w:space="0" w:color="000000"/>
            </w:tcBorders>
            <w:shd w:val="clear" w:color="auto" w:fill="FFFFFF"/>
            <w:vAlign w:val="bottom"/>
          </w:tcPr>
          <w:p w14:paraId="34DA55A9" w14:textId="77777777" w:rsidR="006B38AB" w:rsidRPr="005E7BC1" w:rsidRDefault="00794C77" w:rsidP="00D55F1D">
            <w:pPr>
              <w:spacing w:line="240" w:lineRule="auto"/>
              <w:jc w:val="center"/>
              <w:rPr>
                <w:rFonts w:ascii="Times New Roman" w:hAnsi="Times New Roman" w:cs="Times New Roman"/>
                <w:b/>
                <w:sz w:val="24"/>
                <w:szCs w:val="24"/>
              </w:rPr>
            </w:pPr>
            <w:r w:rsidRPr="005E7BC1">
              <w:rPr>
                <w:rFonts w:ascii="Times New Roman" w:hAnsi="Times New Roman" w:cs="Times New Roman"/>
                <w:b/>
                <w:sz w:val="24"/>
                <w:szCs w:val="24"/>
              </w:rPr>
              <w:t>Voltage</w:t>
            </w:r>
          </w:p>
        </w:tc>
        <w:tc>
          <w:tcPr>
            <w:tcW w:w="1838" w:type="dxa"/>
            <w:tcBorders>
              <w:top w:val="single" w:sz="4" w:space="0" w:color="000000"/>
              <w:left w:val="nil"/>
              <w:bottom w:val="double" w:sz="4" w:space="0" w:color="auto"/>
              <w:right w:val="single" w:sz="4" w:space="0" w:color="000000"/>
            </w:tcBorders>
            <w:shd w:val="clear" w:color="auto" w:fill="FFFFFF"/>
            <w:vAlign w:val="bottom"/>
          </w:tcPr>
          <w:p w14:paraId="3715077E" w14:textId="77777777" w:rsidR="006B38AB" w:rsidRPr="005E7BC1" w:rsidRDefault="00794C77" w:rsidP="00D55F1D">
            <w:pPr>
              <w:spacing w:line="240" w:lineRule="auto"/>
              <w:jc w:val="center"/>
              <w:rPr>
                <w:rFonts w:ascii="Times New Roman" w:hAnsi="Times New Roman" w:cs="Times New Roman"/>
                <w:b/>
                <w:sz w:val="24"/>
                <w:szCs w:val="24"/>
              </w:rPr>
            </w:pPr>
            <w:r w:rsidRPr="005E7BC1">
              <w:rPr>
                <w:rFonts w:ascii="Times New Roman" w:hAnsi="Times New Roman" w:cs="Times New Roman"/>
                <w:b/>
                <w:sz w:val="24"/>
                <w:szCs w:val="24"/>
              </w:rPr>
              <w:t>Current (A)</w:t>
            </w:r>
          </w:p>
        </w:tc>
        <w:tc>
          <w:tcPr>
            <w:tcW w:w="1222" w:type="dxa"/>
            <w:tcBorders>
              <w:top w:val="single" w:sz="4" w:space="0" w:color="000000"/>
              <w:left w:val="nil"/>
              <w:bottom w:val="double" w:sz="4" w:space="0" w:color="auto"/>
              <w:right w:val="single" w:sz="4" w:space="0" w:color="000000"/>
            </w:tcBorders>
            <w:shd w:val="clear" w:color="auto" w:fill="FFFFFF"/>
            <w:vAlign w:val="bottom"/>
          </w:tcPr>
          <w:p w14:paraId="3CCD311C" w14:textId="77777777" w:rsidR="006B38AB" w:rsidRPr="005E7BC1" w:rsidRDefault="00794C77" w:rsidP="00D55F1D">
            <w:pPr>
              <w:spacing w:line="240" w:lineRule="auto"/>
              <w:jc w:val="center"/>
              <w:rPr>
                <w:rFonts w:ascii="Times New Roman" w:hAnsi="Times New Roman" w:cs="Times New Roman"/>
                <w:b/>
                <w:sz w:val="24"/>
                <w:szCs w:val="24"/>
              </w:rPr>
            </w:pPr>
            <w:r w:rsidRPr="005E7BC1">
              <w:rPr>
                <w:rFonts w:ascii="Times New Roman" w:hAnsi="Times New Roman" w:cs="Times New Roman"/>
                <w:b/>
                <w:sz w:val="24"/>
                <w:szCs w:val="24"/>
              </w:rPr>
              <w:t>Quantity</w:t>
            </w:r>
          </w:p>
        </w:tc>
        <w:tc>
          <w:tcPr>
            <w:tcW w:w="1493" w:type="dxa"/>
            <w:tcBorders>
              <w:top w:val="single" w:sz="4" w:space="0" w:color="000000"/>
              <w:left w:val="nil"/>
              <w:bottom w:val="double" w:sz="4" w:space="0" w:color="auto"/>
              <w:right w:val="single" w:sz="4" w:space="0" w:color="000000"/>
            </w:tcBorders>
            <w:shd w:val="clear" w:color="auto" w:fill="FFFFFF"/>
            <w:vAlign w:val="bottom"/>
          </w:tcPr>
          <w:p w14:paraId="26E1CBD3" w14:textId="0EC64B86" w:rsidR="006B38AB" w:rsidRPr="005E7BC1" w:rsidRDefault="00794C77" w:rsidP="00D55F1D">
            <w:pPr>
              <w:spacing w:line="240" w:lineRule="auto"/>
              <w:jc w:val="center"/>
              <w:rPr>
                <w:rFonts w:ascii="Times New Roman" w:hAnsi="Times New Roman" w:cs="Times New Roman"/>
                <w:b/>
                <w:sz w:val="24"/>
                <w:szCs w:val="24"/>
              </w:rPr>
            </w:pPr>
            <w:r w:rsidRPr="005E7BC1">
              <w:rPr>
                <w:rFonts w:ascii="Times New Roman" w:hAnsi="Times New Roman" w:cs="Times New Roman"/>
                <w:b/>
                <w:sz w:val="24"/>
                <w:szCs w:val="24"/>
              </w:rPr>
              <w:t>Total Current</w:t>
            </w:r>
            <w:r w:rsidR="00611BDF">
              <w:rPr>
                <w:rFonts w:ascii="Times New Roman" w:hAnsi="Times New Roman" w:cs="Times New Roman"/>
                <w:b/>
                <w:sz w:val="24"/>
                <w:szCs w:val="24"/>
              </w:rPr>
              <w:t xml:space="preserve"> (A)</w:t>
            </w:r>
          </w:p>
        </w:tc>
      </w:tr>
      <w:tr w:rsidR="006B38AB" w:rsidRPr="00D55F1D" w14:paraId="1E280530" w14:textId="77777777" w:rsidTr="005E7BC1">
        <w:trPr>
          <w:trHeight w:val="300"/>
        </w:trPr>
        <w:tc>
          <w:tcPr>
            <w:tcW w:w="2542" w:type="dxa"/>
            <w:tcBorders>
              <w:top w:val="double" w:sz="4" w:space="0" w:color="auto"/>
              <w:left w:val="single" w:sz="4" w:space="0" w:color="000000"/>
              <w:bottom w:val="single" w:sz="4" w:space="0" w:color="000000"/>
              <w:right w:val="single" w:sz="4" w:space="0" w:color="000000"/>
            </w:tcBorders>
            <w:shd w:val="clear" w:color="auto" w:fill="FFFFFF"/>
            <w:vAlign w:val="bottom"/>
          </w:tcPr>
          <w:p w14:paraId="42335A79" w14:textId="77777777" w:rsidR="006B38AB" w:rsidRPr="005E7BC1" w:rsidRDefault="00794C77">
            <w:pPr>
              <w:spacing w:line="240" w:lineRule="auto"/>
              <w:rPr>
                <w:rFonts w:ascii="Times New Roman" w:hAnsi="Times New Roman" w:cs="Times New Roman"/>
                <w:i/>
                <w:szCs w:val="22"/>
              </w:rPr>
            </w:pPr>
            <w:r w:rsidRPr="005E7BC1">
              <w:rPr>
                <w:rFonts w:ascii="Times New Roman" w:hAnsi="Times New Roman" w:cs="Times New Roman"/>
                <w:i/>
                <w:szCs w:val="22"/>
              </w:rPr>
              <w:t>PLC</w:t>
            </w:r>
          </w:p>
        </w:tc>
        <w:tc>
          <w:tcPr>
            <w:tcW w:w="1440" w:type="dxa"/>
            <w:tcBorders>
              <w:top w:val="double" w:sz="4" w:space="0" w:color="auto"/>
              <w:left w:val="nil"/>
              <w:bottom w:val="single" w:sz="4" w:space="0" w:color="000000"/>
              <w:right w:val="single" w:sz="4" w:space="0" w:color="000000"/>
            </w:tcBorders>
            <w:shd w:val="clear" w:color="auto" w:fill="FFFFFF"/>
            <w:vAlign w:val="bottom"/>
          </w:tcPr>
          <w:p w14:paraId="4722ACF9" w14:textId="2EA7ED89" w:rsidR="006B38AB" w:rsidRPr="005E7BC1" w:rsidRDefault="00B753FC" w:rsidP="00D55F1D">
            <w:pPr>
              <w:spacing w:line="240" w:lineRule="auto"/>
              <w:jc w:val="center"/>
              <w:rPr>
                <w:rFonts w:ascii="Times New Roman" w:hAnsi="Times New Roman" w:cs="Times New Roman"/>
                <w:szCs w:val="22"/>
              </w:rPr>
            </w:pPr>
            <w:r>
              <w:rPr>
                <w:rFonts w:ascii="Times New Roman" w:hAnsi="Times New Roman" w:cs="Times New Roman"/>
                <w:szCs w:val="22"/>
              </w:rPr>
              <w:t>120 VAC</w:t>
            </w:r>
          </w:p>
        </w:tc>
        <w:tc>
          <w:tcPr>
            <w:tcW w:w="1838" w:type="dxa"/>
            <w:tcBorders>
              <w:top w:val="double" w:sz="4" w:space="0" w:color="auto"/>
              <w:left w:val="nil"/>
              <w:bottom w:val="single" w:sz="4" w:space="0" w:color="000000"/>
              <w:right w:val="single" w:sz="4" w:space="0" w:color="000000"/>
            </w:tcBorders>
            <w:shd w:val="clear" w:color="auto" w:fill="FFFFFF"/>
            <w:vAlign w:val="bottom"/>
          </w:tcPr>
          <w:p w14:paraId="18529E35" w14:textId="7C094927" w:rsidR="006B38AB" w:rsidRPr="005E7BC1" w:rsidRDefault="00B753FC" w:rsidP="00D55F1D">
            <w:pPr>
              <w:spacing w:line="240" w:lineRule="auto"/>
              <w:jc w:val="center"/>
              <w:rPr>
                <w:rFonts w:ascii="Times New Roman" w:hAnsi="Times New Roman" w:cs="Times New Roman"/>
                <w:szCs w:val="22"/>
              </w:rPr>
            </w:pPr>
            <w:r>
              <w:rPr>
                <w:rFonts w:ascii="Times New Roman" w:hAnsi="Times New Roman" w:cs="Times New Roman"/>
                <w:szCs w:val="22"/>
              </w:rPr>
              <w:t>0.96</w:t>
            </w:r>
          </w:p>
        </w:tc>
        <w:tc>
          <w:tcPr>
            <w:tcW w:w="1222" w:type="dxa"/>
            <w:tcBorders>
              <w:top w:val="double" w:sz="4" w:space="0" w:color="auto"/>
              <w:left w:val="nil"/>
              <w:bottom w:val="single" w:sz="4" w:space="0" w:color="000000"/>
              <w:right w:val="single" w:sz="4" w:space="0" w:color="000000"/>
            </w:tcBorders>
            <w:shd w:val="clear" w:color="auto" w:fill="FFFFFF"/>
            <w:vAlign w:val="bottom"/>
          </w:tcPr>
          <w:p w14:paraId="348C1140" w14:textId="5DDA43F0" w:rsidR="006B38AB" w:rsidRPr="005E7BC1" w:rsidRDefault="00794C77" w:rsidP="00D55F1D">
            <w:pPr>
              <w:spacing w:line="240" w:lineRule="auto"/>
              <w:jc w:val="center"/>
              <w:rPr>
                <w:rFonts w:ascii="Times New Roman" w:hAnsi="Times New Roman" w:cs="Times New Roman"/>
                <w:szCs w:val="22"/>
              </w:rPr>
            </w:pPr>
            <w:r w:rsidRPr="005E7BC1">
              <w:rPr>
                <w:rFonts w:ascii="Times New Roman" w:hAnsi="Times New Roman" w:cs="Times New Roman"/>
                <w:szCs w:val="22"/>
              </w:rPr>
              <w:t>1</w:t>
            </w:r>
          </w:p>
        </w:tc>
        <w:tc>
          <w:tcPr>
            <w:tcW w:w="1493" w:type="dxa"/>
            <w:tcBorders>
              <w:top w:val="double" w:sz="4" w:space="0" w:color="auto"/>
              <w:left w:val="nil"/>
              <w:bottom w:val="single" w:sz="4" w:space="0" w:color="000000"/>
              <w:right w:val="single" w:sz="4" w:space="0" w:color="000000"/>
            </w:tcBorders>
            <w:shd w:val="clear" w:color="auto" w:fill="FFFFFF"/>
            <w:vAlign w:val="bottom"/>
          </w:tcPr>
          <w:p w14:paraId="7C7E8E5A" w14:textId="0C435952" w:rsidR="006B38AB" w:rsidRPr="005E7BC1" w:rsidRDefault="00B753FC" w:rsidP="00D55F1D">
            <w:pPr>
              <w:spacing w:line="240" w:lineRule="auto"/>
              <w:jc w:val="center"/>
              <w:rPr>
                <w:rFonts w:ascii="Times New Roman" w:hAnsi="Times New Roman" w:cs="Times New Roman"/>
                <w:szCs w:val="22"/>
              </w:rPr>
            </w:pPr>
            <w:r w:rsidRPr="008A6452">
              <w:rPr>
                <w:rFonts w:ascii="Times New Roman" w:hAnsi="Times New Roman" w:cs="Times New Roman"/>
                <w:szCs w:val="22"/>
              </w:rPr>
              <w:t>0.96</w:t>
            </w:r>
            <w:r w:rsidR="00611BDF">
              <w:rPr>
                <w:rFonts w:ascii="Times New Roman" w:hAnsi="Times New Roman" w:cs="Times New Roman"/>
                <w:szCs w:val="22"/>
              </w:rPr>
              <w:t xml:space="preserve"> </w:t>
            </w:r>
          </w:p>
        </w:tc>
      </w:tr>
      <w:tr w:rsidR="006B38AB" w:rsidRPr="00D55F1D" w14:paraId="7F8FCF72" w14:textId="77777777" w:rsidTr="005E7BC1">
        <w:trPr>
          <w:trHeight w:val="300"/>
        </w:trPr>
        <w:tc>
          <w:tcPr>
            <w:tcW w:w="2542" w:type="dxa"/>
            <w:tcBorders>
              <w:top w:val="nil"/>
              <w:left w:val="single" w:sz="4" w:space="0" w:color="000000"/>
              <w:bottom w:val="single" w:sz="4" w:space="0" w:color="000000"/>
              <w:right w:val="single" w:sz="4" w:space="0" w:color="000000"/>
            </w:tcBorders>
            <w:shd w:val="clear" w:color="auto" w:fill="FFFFFF"/>
            <w:vAlign w:val="bottom"/>
          </w:tcPr>
          <w:p w14:paraId="005BCAE6" w14:textId="77777777" w:rsidR="006B38AB" w:rsidRPr="005E7BC1" w:rsidRDefault="00794C77">
            <w:pPr>
              <w:spacing w:line="240" w:lineRule="auto"/>
              <w:rPr>
                <w:rFonts w:ascii="Times New Roman" w:hAnsi="Times New Roman" w:cs="Times New Roman"/>
                <w:i/>
                <w:szCs w:val="22"/>
              </w:rPr>
            </w:pPr>
            <w:r w:rsidRPr="005E7BC1">
              <w:rPr>
                <w:rFonts w:ascii="Times New Roman" w:hAnsi="Times New Roman" w:cs="Times New Roman"/>
                <w:i/>
                <w:szCs w:val="22"/>
              </w:rPr>
              <w:t>HMI</w:t>
            </w:r>
          </w:p>
        </w:tc>
        <w:tc>
          <w:tcPr>
            <w:tcW w:w="1440" w:type="dxa"/>
            <w:tcBorders>
              <w:top w:val="nil"/>
              <w:left w:val="nil"/>
              <w:bottom w:val="single" w:sz="4" w:space="0" w:color="000000"/>
              <w:right w:val="single" w:sz="4" w:space="0" w:color="000000"/>
            </w:tcBorders>
            <w:shd w:val="clear" w:color="auto" w:fill="FFFFFF"/>
            <w:vAlign w:val="bottom"/>
          </w:tcPr>
          <w:p w14:paraId="5C837F78" w14:textId="0880E903" w:rsidR="006B38AB" w:rsidRPr="005E7BC1" w:rsidRDefault="00794C77" w:rsidP="00D55F1D">
            <w:pPr>
              <w:spacing w:line="240" w:lineRule="auto"/>
              <w:jc w:val="center"/>
              <w:rPr>
                <w:rFonts w:ascii="Times New Roman" w:hAnsi="Times New Roman" w:cs="Times New Roman"/>
                <w:szCs w:val="22"/>
              </w:rPr>
            </w:pPr>
            <w:r w:rsidRPr="005E7BC1">
              <w:rPr>
                <w:rFonts w:ascii="Times New Roman" w:hAnsi="Times New Roman" w:cs="Times New Roman"/>
                <w:szCs w:val="22"/>
              </w:rPr>
              <w:t>24</w:t>
            </w:r>
            <w:r w:rsidR="005E7BC1">
              <w:rPr>
                <w:rFonts w:ascii="Times New Roman" w:hAnsi="Times New Roman" w:cs="Times New Roman"/>
                <w:szCs w:val="22"/>
              </w:rPr>
              <w:t xml:space="preserve"> </w:t>
            </w:r>
            <w:r w:rsidRPr="005E7BC1">
              <w:rPr>
                <w:rFonts w:ascii="Times New Roman" w:hAnsi="Times New Roman" w:cs="Times New Roman"/>
                <w:szCs w:val="22"/>
              </w:rPr>
              <w:t>VDC</w:t>
            </w:r>
          </w:p>
        </w:tc>
        <w:tc>
          <w:tcPr>
            <w:tcW w:w="1838" w:type="dxa"/>
            <w:tcBorders>
              <w:top w:val="nil"/>
              <w:left w:val="nil"/>
              <w:bottom w:val="single" w:sz="4" w:space="0" w:color="000000"/>
              <w:right w:val="single" w:sz="4" w:space="0" w:color="000000"/>
            </w:tcBorders>
            <w:shd w:val="clear" w:color="auto" w:fill="FFFFFF"/>
            <w:vAlign w:val="bottom"/>
          </w:tcPr>
          <w:p w14:paraId="3BBDF4FD" w14:textId="77777777" w:rsidR="006B38AB" w:rsidRPr="005E7BC1" w:rsidRDefault="00794C77" w:rsidP="00D55F1D">
            <w:pPr>
              <w:spacing w:line="240" w:lineRule="auto"/>
              <w:jc w:val="center"/>
              <w:rPr>
                <w:rFonts w:ascii="Times New Roman" w:hAnsi="Times New Roman" w:cs="Times New Roman"/>
                <w:szCs w:val="22"/>
              </w:rPr>
            </w:pPr>
            <w:r w:rsidRPr="005E7BC1">
              <w:rPr>
                <w:rFonts w:ascii="Times New Roman" w:hAnsi="Times New Roman" w:cs="Times New Roman"/>
                <w:szCs w:val="22"/>
              </w:rPr>
              <w:t>1.6</w:t>
            </w:r>
          </w:p>
        </w:tc>
        <w:tc>
          <w:tcPr>
            <w:tcW w:w="1222" w:type="dxa"/>
            <w:tcBorders>
              <w:top w:val="nil"/>
              <w:left w:val="nil"/>
              <w:bottom w:val="single" w:sz="4" w:space="0" w:color="000000"/>
              <w:right w:val="single" w:sz="4" w:space="0" w:color="000000"/>
            </w:tcBorders>
            <w:shd w:val="clear" w:color="auto" w:fill="FFFFFF"/>
            <w:vAlign w:val="bottom"/>
          </w:tcPr>
          <w:p w14:paraId="016C6056" w14:textId="77777777" w:rsidR="006B38AB" w:rsidRPr="005E7BC1" w:rsidRDefault="00794C77" w:rsidP="00D55F1D">
            <w:pPr>
              <w:spacing w:line="240" w:lineRule="auto"/>
              <w:jc w:val="center"/>
              <w:rPr>
                <w:rFonts w:ascii="Times New Roman" w:hAnsi="Times New Roman" w:cs="Times New Roman"/>
                <w:szCs w:val="22"/>
              </w:rPr>
            </w:pPr>
            <w:r w:rsidRPr="005E7BC1">
              <w:rPr>
                <w:rFonts w:ascii="Times New Roman" w:hAnsi="Times New Roman" w:cs="Times New Roman"/>
                <w:szCs w:val="22"/>
              </w:rPr>
              <w:t>1</w:t>
            </w:r>
          </w:p>
        </w:tc>
        <w:tc>
          <w:tcPr>
            <w:tcW w:w="1493" w:type="dxa"/>
            <w:tcBorders>
              <w:top w:val="nil"/>
              <w:left w:val="nil"/>
              <w:bottom w:val="single" w:sz="4" w:space="0" w:color="000000"/>
              <w:right w:val="single" w:sz="4" w:space="0" w:color="000000"/>
            </w:tcBorders>
            <w:shd w:val="clear" w:color="auto" w:fill="FFFFFF"/>
            <w:vAlign w:val="bottom"/>
          </w:tcPr>
          <w:p w14:paraId="35B86F3A" w14:textId="77777777" w:rsidR="006B38AB" w:rsidRPr="005E7BC1" w:rsidRDefault="00794C77" w:rsidP="00D55F1D">
            <w:pPr>
              <w:spacing w:line="240" w:lineRule="auto"/>
              <w:jc w:val="center"/>
              <w:rPr>
                <w:rFonts w:ascii="Times New Roman" w:hAnsi="Times New Roman" w:cs="Times New Roman"/>
                <w:szCs w:val="22"/>
              </w:rPr>
            </w:pPr>
            <w:r w:rsidRPr="005E7BC1">
              <w:rPr>
                <w:rFonts w:ascii="Times New Roman" w:hAnsi="Times New Roman" w:cs="Times New Roman"/>
                <w:szCs w:val="22"/>
              </w:rPr>
              <w:t>1.6</w:t>
            </w:r>
          </w:p>
        </w:tc>
      </w:tr>
      <w:tr w:rsidR="006B38AB" w:rsidRPr="00D55F1D" w14:paraId="02F7B17D" w14:textId="77777777" w:rsidTr="008A6452">
        <w:trPr>
          <w:trHeight w:val="300"/>
        </w:trPr>
        <w:tc>
          <w:tcPr>
            <w:tcW w:w="2542" w:type="dxa"/>
            <w:tcBorders>
              <w:top w:val="nil"/>
              <w:left w:val="single" w:sz="4" w:space="0" w:color="000000"/>
              <w:bottom w:val="single" w:sz="4" w:space="0" w:color="000000"/>
              <w:right w:val="single" w:sz="4" w:space="0" w:color="000000"/>
            </w:tcBorders>
            <w:shd w:val="clear" w:color="auto" w:fill="FFFFFF"/>
            <w:vAlign w:val="bottom"/>
          </w:tcPr>
          <w:p w14:paraId="4B1649BD" w14:textId="1CEC916E" w:rsidR="006B38AB" w:rsidRPr="005E7BC1" w:rsidRDefault="009270D4">
            <w:pPr>
              <w:spacing w:line="240" w:lineRule="auto"/>
              <w:rPr>
                <w:rFonts w:ascii="Times New Roman" w:hAnsi="Times New Roman" w:cs="Times New Roman"/>
                <w:i/>
                <w:szCs w:val="22"/>
              </w:rPr>
            </w:pPr>
            <w:r>
              <w:rPr>
                <w:rFonts w:ascii="Times New Roman" w:hAnsi="Times New Roman" w:cs="Times New Roman"/>
                <w:i/>
                <w:szCs w:val="22"/>
              </w:rPr>
              <w:t>Sanyo Denki Stepper Motor (linear actuator)</w:t>
            </w:r>
          </w:p>
        </w:tc>
        <w:tc>
          <w:tcPr>
            <w:tcW w:w="1440" w:type="dxa"/>
            <w:tcBorders>
              <w:top w:val="nil"/>
              <w:left w:val="nil"/>
              <w:bottom w:val="single" w:sz="4" w:space="0" w:color="000000"/>
              <w:right w:val="single" w:sz="4" w:space="0" w:color="000000"/>
            </w:tcBorders>
            <w:shd w:val="clear" w:color="auto" w:fill="auto"/>
            <w:vAlign w:val="center"/>
          </w:tcPr>
          <w:p w14:paraId="3117C548" w14:textId="328B9874" w:rsidR="006B38AB" w:rsidRPr="008A6452" w:rsidRDefault="00794C77" w:rsidP="005E7BC1">
            <w:pPr>
              <w:spacing w:line="240" w:lineRule="auto"/>
              <w:jc w:val="center"/>
              <w:rPr>
                <w:rFonts w:ascii="Times New Roman" w:hAnsi="Times New Roman" w:cs="Times New Roman"/>
                <w:color w:val="auto"/>
                <w:szCs w:val="22"/>
              </w:rPr>
            </w:pPr>
            <w:r w:rsidRPr="008A6452">
              <w:rPr>
                <w:rFonts w:ascii="Times New Roman" w:hAnsi="Times New Roman" w:cs="Times New Roman"/>
                <w:color w:val="auto"/>
                <w:szCs w:val="22"/>
              </w:rPr>
              <w:t>3.1</w:t>
            </w:r>
            <w:r w:rsidR="005E7BC1" w:rsidRPr="008A6452">
              <w:rPr>
                <w:rFonts w:ascii="Times New Roman" w:hAnsi="Times New Roman" w:cs="Times New Roman"/>
                <w:color w:val="auto"/>
                <w:szCs w:val="22"/>
              </w:rPr>
              <w:t xml:space="preserve"> </w:t>
            </w:r>
            <w:r w:rsidRPr="008A6452">
              <w:rPr>
                <w:rFonts w:ascii="Times New Roman" w:hAnsi="Times New Roman" w:cs="Times New Roman"/>
                <w:color w:val="auto"/>
                <w:szCs w:val="22"/>
              </w:rPr>
              <w:t>VDC</w:t>
            </w:r>
          </w:p>
        </w:tc>
        <w:tc>
          <w:tcPr>
            <w:tcW w:w="1838" w:type="dxa"/>
            <w:tcBorders>
              <w:top w:val="nil"/>
              <w:left w:val="nil"/>
              <w:bottom w:val="single" w:sz="4" w:space="0" w:color="000000"/>
              <w:right w:val="single" w:sz="4" w:space="0" w:color="000000"/>
            </w:tcBorders>
            <w:shd w:val="clear" w:color="auto" w:fill="auto"/>
            <w:vAlign w:val="center"/>
          </w:tcPr>
          <w:p w14:paraId="77F82B07" w14:textId="1EE5D73D" w:rsidR="006B38AB" w:rsidRPr="008A6452" w:rsidRDefault="008A6452" w:rsidP="005E7BC1">
            <w:pPr>
              <w:spacing w:line="240" w:lineRule="auto"/>
              <w:jc w:val="center"/>
              <w:rPr>
                <w:rFonts w:ascii="Times New Roman" w:hAnsi="Times New Roman" w:cs="Times New Roman"/>
                <w:color w:val="auto"/>
                <w:szCs w:val="22"/>
              </w:rPr>
            </w:pPr>
            <w:r w:rsidRPr="008A6452">
              <w:rPr>
                <w:rFonts w:ascii="Times New Roman" w:hAnsi="Times New Roman" w:cs="Times New Roman"/>
                <w:color w:val="auto"/>
                <w:szCs w:val="22"/>
              </w:rPr>
              <w:t xml:space="preserve">1 </w:t>
            </w:r>
          </w:p>
        </w:tc>
        <w:tc>
          <w:tcPr>
            <w:tcW w:w="1222" w:type="dxa"/>
            <w:tcBorders>
              <w:top w:val="nil"/>
              <w:left w:val="nil"/>
              <w:bottom w:val="single" w:sz="4" w:space="0" w:color="000000"/>
              <w:right w:val="single" w:sz="4" w:space="0" w:color="000000"/>
            </w:tcBorders>
            <w:shd w:val="clear" w:color="auto" w:fill="auto"/>
            <w:vAlign w:val="center"/>
          </w:tcPr>
          <w:p w14:paraId="06979D83" w14:textId="77777777" w:rsidR="006B38AB" w:rsidRPr="008A6452" w:rsidRDefault="00794C77" w:rsidP="005E7BC1">
            <w:pPr>
              <w:spacing w:line="240" w:lineRule="auto"/>
              <w:jc w:val="center"/>
              <w:rPr>
                <w:rFonts w:ascii="Times New Roman" w:hAnsi="Times New Roman" w:cs="Times New Roman"/>
                <w:color w:val="auto"/>
                <w:szCs w:val="22"/>
              </w:rPr>
            </w:pPr>
            <w:r w:rsidRPr="008A6452">
              <w:rPr>
                <w:rFonts w:ascii="Times New Roman" w:hAnsi="Times New Roman" w:cs="Times New Roman"/>
                <w:color w:val="auto"/>
                <w:szCs w:val="22"/>
              </w:rPr>
              <w:t>2</w:t>
            </w:r>
          </w:p>
        </w:tc>
        <w:tc>
          <w:tcPr>
            <w:tcW w:w="1493" w:type="dxa"/>
            <w:tcBorders>
              <w:top w:val="nil"/>
              <w:left w:val="nil"/>
              <w:bottom w:val="single" w:sz="4" w:space="0" w:color="000000"/>
              <w:right w:val="single" w:sz="4" w:space="0" w:color="000000"/>
            </w:tcBorders>
            <w:shd w:val="clear" w:color="auto" w:fill="auto"/>
            <w:vAlign w:val="center"/>
          </w:tcPr>
          <w:p w14:paraId="018268B6" w14:textId="0E42C574" w:rsidR="006B38AB" w:rsidRPr="008A6452" w:rsidRDefault="008A6452" w:rsidP="005E7BC1">
            <w:pPr>
              <w:spacing w:line="240" w:lineRule="auto"/>
              <w:jc w:val="center"/>
              <w:rPr>
                <w:rFonts w:ascii="Times New Roman" w:hAnsi="Times New Roman" w:cs="Times New Roman"/>
                <w:color w:val="auto"/>
                <w:szCs w:val="22"/>
              </w:rPr>
            </w:pPr>
            <w:r w:rsidRPr="008A6452">
              <w:rPr>
                <w:rFonts w:ascii="Times New Roman" w:hAnsi="Times New Roman" w:cs="Times New Roman"/>
                <w:color w:val="auto"/>
                <w:szCs w:val="22"/>
              </w:rPr>
              <w:t>2</w:t>
            </w:r>
          </w:p>
        </w:tc>
      </w:tr>
      <w:tr w:rsidR="006B38AB" w:rsidRPr="00D55F1D" w14:paraId="738E361A" w14:textId="77777777" w:rsidTr="005E7BC1">
        <w:trPr>
          <w:trHeight w:val="300"/>
        </w:trPr>
        <w:tc>
          <w:tcPr>
            <w:tcW w:w="2542" w:type="dxa"/>
            <w:tcBorders>
              <w:top w:val="nil"/>
              <w:left w:val="single" w:sz="4" w:space="0" w:color="000000"/>
              <w:bottom w:val="single" w:sz="4" w:space="0" w:color="000000"/>
              <w:right w:val="single" w:sz="4" w:space="0" w:color="000000"/>
            </w:tcBorders>
            <w:shd w:val="clear" w:color="auto" w:fill="FFFFFF"/>
            <w:vAlign w:val="bottom"/>
          </w:tcPr>
          <w:p w14:paraId="2736D752" w14:textId="3C34CBFF" w:rsidR="006B38AB" w:rsidRPr="005E7BC1" w:rsidRDefault="009270D4">
            <w:pPr>
              <w:spacing w:line="240" w:lineRule="auto"/>
              <w:rPr>
                <w:rFonts w:ascii="Times New Roman" w:hAnsi="Times New Roman" w:cs="Times New Roman"/>
                <w:i/>
                <w:szCs w:val="22"/>
              </w:rPr>
            </w:pPr>
            <w:r>
              <w:rPr>
                <w:rFonts w:ascii="Times New Roman" w:hAnsi="Times New Roman" w:cs="Times New Roman"/>
                <w:i/>
                <w:szCs w:val="22"/>
              </w:rPr>
              <w:t>Linksys Router</w:t>
            </w:r>
          </w:p>
        </w:tc>
        <w:tc>
          <w:tcPr>
            <w:tcW w:w="1440" w:type="dxa"/>
            <w:tcBorders>
              <w:top w:val="nil"/>
              <w:left w:val="nil"/>
              <w:bottom w:val="single" w:sz="4" w:space="0" w:color="000000"/>
              <w:right w:val="single" w:sz="4" w:space="0" w:color="000000"/>
            </w:tcBorders>
            <w:shd w:val="clear" w:color="auto" w:fill="FFFFFF"/>
            <w:vAlign w:val="bottom"/>
          </w:tcPr>
          <w:p w14:paraId="7DEF2646" w14:textId="3F0D990E" w:rsidR="006B38AB" w:rsidRPr="005E7BC1" w:rsidRDefault="00570911" w:rsidP="00D55F1D">
            <w:pPr>
              <w:spacing w:line="240" w:lineRule="auto"/>
              <w:jc w:val="center"/>
              <w:rPr>
                <w:rFonts w:ascii="Times New Roman" w:hAnsi="Times New Roman" w:cs="Times New Roman"/>
                <w:szCs w:val="22"/>
              </w:rPr>
            </w:pPr>
            <w:r>
              <w:rPr>
                <w:rFonts w:ascii="Times New Roman" w:hAnsi="Times New Roman" w:cs="Times New Roman"/>
                <w:szCs w:val="22"/>
              </w:rPr>
              <w:t>9 VDC</w:t>
            </w:r>
          </w:p>
        </w:tc>
        <w:tc>
          <w:tcPr>
            <w:tcW w:w="1838" w:type="dxa"/>
            <w:tcBorders>
              <w:top w:val="nil"/>
              <w:left w:val="nil"/>
              <w:bottom w:val="single" w:sz="4" w:space="0" w:color="000000"/>
              <w:right w:val="single" w:sz="4" w:space="0" w:color="000000"/>
            </w:tcBorders>
            <w:shd w:val="clear" w:color="auto" w:fill="FFFFFF"/>
            <w:vAlign w:val="bottom"/>
          </w:tcPr>
          <w:p w14:paraId="5A9C4231" w14:textId="56433A23" w:rsidR="006B38AB" w:rsidRPr="005E7BC1" w:rsidRDefault="007A1CA3" w:rsidP="00D55F1D">
            <w:pPr>
              <w:spacing w:line="240" w:lineRule="auto"/>
              <w:jc w:val="center"/>
              <w:rPr>
                <w:rFonts w:ascii="Times New Roman" w:hAnsi="Times New Roman" w:cs="Times New Roman"/>
                <w:szCs w:val="22"/>
              </w:rPr>
            </w:pPr>
            <w:r>
              <w:rPr>
                <w:rFonts w:ascii="Times New Roman" w:hAnsi="Times New Roman" w:cs="Times New Roman"/>
                <w:szCs w:val="22"/>
              </w:rPr>
              <w:t>1</w:t>
            </w:r>
          </w:p>
        </w:tc>
        <w:tc>
          <w:tcPr>
            <w:tcW w:w="1222" w:type="dxa"/>
            <w:tcBorders>
              <w:top w:val="nil"/>
              <w:left w:val="nil"/>
              <w:bottom w:val="single" w:sz="4" w:space="0" w:color="000000"/>
              <w:right w:val="single" w:sz="4" w:space="0" w:color="000000"/>
            </w:tcBorders>
            <w:shd w:val="clear" w:color="auto" w:fill="FFFFFF"/>
            <w:vAlign w:val="bottom"/>
          </w:tcPr>
          <w:p w14:paraId="37A427E5" w14:textId="6C1A3005" w:rsidR="006B38AB" w:rsidRPr="005E7BC1" w:rsidRDefault="007A1CA3" w:rsidP="00D55F1D">
            <w:pPr>
              <w:spacing w:line="240" w:lineRule="auto"/>
              <w:jc w:val="center"/>
              <w:rPr>
                <w:rFonts w:ascii="Times New Roman" w:hAnsi="Times New Roman" w:cs="Times New Roman"/>
                <w:szCs w:val="22"/>
              </w:rPr>
            </w:pPr>
            <w:r>
              <w:rPr>
                <w:rFonts w:ascii="Times New Roman" w:hAnsi="Times New Roman" w:cs="Times New Roman"/>
                <w:szCs w:val="22"/>
              </w:rPr>
              <w:t>1</w:t>
            </w:r>
          </w:p>
        </w:tc>
        <w:tc>
          <w:tcPr>
            <w:tcW w:w="1493" w:type="dxa"/>
            <w:tcBorders>
              <w:top w:val="nil"/>
              <w:left w:val="nil"/>
              <w:bottom w:val="single" w:sz="4" w:space="0" w:color="000000"/>
              <w:right w:val="single" w:sz="4" w:space="0" w:color="000000"/>
            </w:tcBorders>
            <w:shd w:val="clear" w:color="auto" w:fill="FFFFFF"/>
            <w:vAlign w:val="bottom"/>
          </w:tcPr>
          <w:p w14:paraId="2F9B4AB8" w14:textId="62C90EA2" w:rsidR="006B38AB" w:rsidRPr="005E7BC1" w:rsidRDefault="007A1CA3" w:rsidP="00D55F1D">
            <w:pPr>
              <w:spacing w:line="240" w:lineRule="auto"/>
              <w:jc w:val="center"/>
              <w:rPr>
                <w:rFonts w:ascii="Times New Roman" w:hAnsi="Times New Roman" w:cs="Times New Roman"/>
                <w:szCs w:val="22"/>
              </w:rPr>
            </w:pPr>
            <w:r>
              <w:rPr>
                <w:rFonts w:ascii="Times New Roman" w:hAnsi="Times New Roman" w:cs="Times New Roman"/>
                <w:szCs w:val="22"/>
              </w:rPr>
              <w:t>1</w:t>
            </w:r>
          </w:p>
        </w:tc>
      </w:tr>
      <w:tr w:rsidR="006B38AB" w:rsidRPr="00D55F1D" w14:paraId="20CA3732" w14:textId="77777777" w:rsidTr="005E7BC1">
        <w:trPr>
          <w:trHeight w:val="300"/>
        </w:trPr>
        <w:tc>
          <w:tcPr>
            <w:tcW w:w="2542" w:type="dxa"/>
            <w:tcBorders>
              <w:top w:val="nil"/>
              <w:left w:val="single" w:sz="4" w:space="0" w:color="000000"/>
              <w:bottom w:val="single" w:sz="4" w:space="0" w:color="000000"/>
              <w:right w:val="single" w:sz="4" w:space="0" w:color="000000"/>
            </w:tcBorders>
            <w:shd w:val="clear" w:color="auto" w:fill="FFFFFF"/>
            <w:vAlign w:val="bottom"/>
          </w:tcPr>
          <w:p w14:paraId="31BE8BAB" w14:textId="77777777" w:rsidR="006B38AB" w:rsidRPr="005E7BC1" w:rsidRDefault="00794C77">
            <w:pPr>
              <w:spacing w:line="240" w:lineRule="auto"/>
              <w:rPr>
                <w:rFonts w:ascii="Times New Roman" w:hAnsi="Times New Roman" w:cs="Times New Roman"/>
                <w:i/>
                <w:szCs w:val="22"/>
              </w:rPr>
            </w:pPr>
            <w:r w:rsidRPr="005E7BC1">
              <w:rPr>
                <w:rFonts w:ascii="Times New Roman" w:hAnsi="Times New Roman" w:cs="Times New Roman"/>
                <w:i/>
                <w:szCs w:val="22"/>
              </w:rPr>
              <w:t>800L Pilot Light</w:t>
            </w:r>
          </w:p>
        </w:tc>
        <w:tc>
          <w:tcPr>
            <w:tcW w:w="1440" w:type="dxa"/>
            <w:tcBorders>
              <w:top w:val="nil"/>
              <w:left w:val="nil"/>
              <w:bottom w:val="single" w:sz="4" w:space="0" w:color="000000"/>
              <w:right w:val="single" w:sz="4" w:space="0" w:color="000000"/>
            </w:tcBorders>
            <w:shd w:val="clear" w:color="auto" w:fill="FFFFFF"/>
            <w:vAlign w:val="bottom"/>
          </w:tcPr>
          <w:p w14:paraId="7600DB49" w14:textId="150B115B" w:rsidR="006B38AB" w:rsidRPr="005E7BC1" w:rsidRDefault="00794C77" w:rsidP="00D55F1D">
            <w:pPr>
              <w:spacing w:line="240" w:lineRule="auto"/>
              <w:jc w:val="center"/>
              <w:rPr>
                <w:rFonts w:ascii="Times New Roman" w:hAnsi="Times New Roman" w:cs="Times New Roman"/>
                <w:szCs w:val="22"/>
              </w:rPr>
            </w:pPr>
            <w:r w:rsidRPr="005E7BC1">
              <w:rPr>
                <w:rFonts w:ascii="Times New Roman" w:hAnsi="Times New Roman" w:cs="Times New Roman"/>
                <w:szCs w:val="22"/>
              </w:rPr>
              <w:t>24</w:t>
            </w:r>
            <w:r w:rsidR="005E7BC1">
              <w:rPr>
                <w:rFonts w:ascii="Times New Roman" w:hAnsi="Times New Roman" w:cs="Times New Roman"/>
                <w:szCs w:val="22"/>
              </w:rPr>
              <w:t xml:space="preserve"> </w:t>
            </w:r>
            <w:r w:rsidRPr="005E7BC1">
              <w:rPr>
                <w:rFonts w:ascii="Times New Roman" w:hAnsi="Times New Roman" w:cs="Times New Roman"/>
                <w:szCs w:val="22"/>
              </w:rPr>
              <w:t>VDC</w:t>
            </w:r>
          </w:p>
        </w:tc>
        <w:tc>
          <w:tcPr>
            <w:tcW w:w="1838" w:type="dxa"/>
            <w:tcBorders>
              <w:top w:val="nil"/>
              <w:left w:val="nil"/>
              <w:bottom w:val="single" w:sz="4" w:space="0" w:color="000000"/>
              <w:right w:val="single" w:sz="4" w:space="0" w:color="000000"/>
            </w:tcBorders>
            <w:shd w:val="clear" w:color="auto" w:fill="FFFFFF"/>
            <w:vAlign w:val="bottom"/>
          </w:tcPr>
          <w:p w14:paraId="19E97A41" w14:textId="04694E8C" w:rsidR="006B38AB" w:rsidRPr="005E7BC1" w:rsidRDefault="00794C77" w:rsidP="005E7BC1">
            <w:pPr>
              <w:spacing w:line="240" w:lineRule="auto"/>
              <w:jc w:val="center"/>
              <w:rPr>
                <w:rFonts w:ascii="Times New Roman" w:hAnsi="Times New Roman" w:cs="Times New Roman"/>
                <w:szCs w:val="22"/>
              </w:rPr>
            </w:pPr>
            <w:r w:rsidRPr="005E7BC1">
              <w:rPr>
                <w:rFonts w:ascii="Times New Roman" w:hAnsi="Times New Roman" w:cs="Times New Roman"/>
                <w:szCs w:val="22"/>
              </w:rPr>
              <w:t>0.0</w:t>
            </w:r>
            <w:r w:rsidR="005E7BC1">
              <w:rPr>
                <w:rFonts w:ascii="Times New Roman" w:hAnsi="Times New Roman" w:cs="Times New Roman"/>
                <w:szCs w:val="22"/>
              </w:rPr>
              <w:t>15</w:t>
            </w:r>
          </w:p>
        </w:tc>
        <w:tc>
          <w:tcPr>
            <w:tcW w:w="1222" w:type="dxa"/>
            <w:tcBorders>
              <w:top w:val="nil"/>
              <w:left w:val="nil"/>
              <w:bottom w:val="single" w:sz="4" w:space="0" w:color="000000"/>
              <w:right w:val="single" w:sz="4" w:space="0" w:color="000000"/>
            </w:tcBorders>
            <w:shd w:val="clear" w:color="auto" w:fill="FFFFFF"/>
            <w:vAlign w:val="bottom"/>
          </w:tcPr>
          <w:p w14:paraId="2D03D779" w14:textId="77777777" w:rsidR="006B38AB" w:rsidRPr="005E7BC1" w:rsidRDefault="00794C77" w:rsidP="00D55F1D">
            <w:pPr>
              <w:spacing w:line="240" w:lineRule="auto"/>
              <w:jc w:val="center"/>
              <w:rPr>
                <w:rFonts w:ascii="Times New Roman" w:hAnsi="Times New Roman" w:cs="Times New Roman"/>
                <w:szCs w:val="22"/>
              </w:rPr>
            </w:pPr>
            <w:r w:rsidRPr="005E7BC1">
              <w:rPr>
                <w:rFonts w:ascii="Times New Roman" w:hAnsi="Times New Roman" w:cs="Times New Roman"/>
                <w:szCs w:val="22"/>
              </w:rPr>
              <w:t>3</w:t>
            </w:r>
          </w:p>
        </w:tc>
        <w:tc>
          <w:tcPr>
            <w:tcW w:w="1493" w:type="dxa"/>
            <w:tcBorders>
              <w:top w:val="nil"/>
              <w:left w:val="nil"/>
              <w:bottom w:val="single" w:sz="4" w:space="0" w:color="000000"/>
              <w:right w:val="single" w:sz="4" w:space="0" w:color="000000"/>
            </w:tcBorders>
            <w:shd w:val="clear" w:color="auto" w:fill="FFFFFF"/>
            <w:vAlign w:val="bottom"/>
          </w:tcPr>
          <w:p w14:paraId="076DF7DB" w14:textId="77777777" w:rsidR="006B38AB" w:rsidRPr="005E7BC1" w:rsidRDefault="00794C77" w:rsidP="00D55F1D">
            <w:pPr>
              <w:spacing w:line="240" w:lineRule="auto"/>
              <w:jc w:val="center"/>
              <w:rPr>
                <w:rFonts w:ascii="Times New Roman" w:hAnsi="Times New Roman" w:cs="Times New Roman"/>
                <w:szCs w:val="22"/>
              </w:rPr>
            </w:pPr>
            <w:r w:rsidRPr="005E7BC1">
              <w:rPr>
                <w:rFonts w:ascii="Times New Roman" w:hAnsi="Times New Roman" w:cs="Times New Roman"/>
                <w:szCs w:val="22"/>
              </w:rPr>
              <w:t>negligible</w:t>
            </w:r>
          </w:p>
        </w:tc>
      </w:tr>
      <w:tr w:rsidR="00570911" w:rsidRPr="00D55F1D" w14:paraId="4C35747B" w14:textId="77777777" w:rsidTr="005E7BC1">
        <w:trPr>
          <w:trHeight w:val="300"/>
        </w:trPr>
        <w:tc>
          <w:tcPr>
            <w:tcW w:w="2542" w:type="dxa"/>
            <w:tcBorders>
              <w:top w:val="nil"/>
              <w:left w:val="single" w:sz="4" w:space="0" w:color="000000"/>
              <w:bottom w:val="single" w:sz="4" w:space="0" w:color="000000"/>
              <w:right w:val="single" w:sz="4" w:space="0" w:color="000000"/>
            </w:tcBorders>
            <w:shd w:val="clear" w:color="auto" w:fill="FFFFFF"/>
            <w:vAlign w:val="bottom"/>
          </w:tcPr>
          <w:p w14:paraId="354F67F9" w14:textId="39C2822D" w:rsidR="00570911" w:rsidRPr="005E7BC1" w:rsidRDefault="00570911">
            <w:pPr>
              <w:spacing w:line="240" w:lineRule="auto"/>
              <w:rPr>
                <w:rFonts w:ascii="Times New Roman" w:hAnsi="Times New Roman" w:cs="Times New Roman"/>
                <w:i/>
                <w:szCs w:val="22"/>
              </w:rPr>
            </w:pPr>
            <w:r>
              <w:rPr>
                <w:rFonts w:ascii="Times New Roman" w:hAnsi="Times New Roman" w:cs="Times New Roman"/>
                <w:i/>
                <w:szCs w:val="22"/>
              </w:rPr>
              <w:t>Stack light</w:t>
            </w:r>
          </w:p>
        </w:tc>
        <w:tc>
          <w:tcPr>
            <w:tcW w:w="1440" w:type="dxa"/>
            <w:tcBorders>
              <w:top w:val="nil"/>
              <w:left w:val="nil"/>
              <w:bottom w:val="single" w:sz="4" w:space="0" w:color="000000"/>
              <w:right w:val="single" w:sz="4" w:space="0" w:color="000000"/>
            </w:tcBorders>
            <w:shd w:val="clear" w:color="auto" w:fill="FFFFFF"/>
            <w:vAlign w:val="bottom"/>
          </w:tcPr>
          <w:p w14:paraId="42549572" w14:textId="7608DCF9" w:rsidR="00570911" w:rsidRPr="005E7BC1" w:rsidRDefault="00570911" w:rsidP="00D55F1D">
            <w:pPr>
              <w:spacing w:line="240" w:lineRule="auto"/>
              <w:jc w:val="center"/>
              <w:rPr>
                <w:rFonts w:ascii="Times New Roman" w:hAnsi="Times New Roman" w:cs="Times New Roman"/>
                <w:szCs w:val="22"/>
              </w:rPr>
            </w:pPr>
            <w:r>
              <w:rPr>
                <w:rFonts w:ascii="Times New Roman" w:hAnsi="Times New Roman" w:cs="Times New Roman"/>
                <w:szCs w:val="22"/>
              </w:rPr>
              <w:t>24 VDC</w:t>
            </w:r>
          </w:p>
        </w:tc>
        <w:tc>
          <w:tcPr>
            <w:tcW w:w="1838" w:type="dxa"/>
            <w:tcBorders>
              <w:top w:val="nil"/>
              <w:left w:val="nil"/>
              <w:bottom w:val="single" w:sz="4" w:space="0" w:color="000000"/>
              <w:right w:val="single" w:sz="4" w:space="0" w:color="000000"/>
            </w:tcBorders>
            <w:shd w:val="clear" w:color="auto" w:fill="FFFFFF"/>
            <w:vAlign w:val="bottom"/>
          </w:tcPr>
          <w:p w14:paraId="41F61606" w14:textId="4D123A7C" w:rsidR="00570911" w:rsidRPr="005E7BC1" w:rsidRDefault="00570911" w:rsidP="005E7BC1">
            <w:pPr>
              <w:spacing w:line="240" w:lineRule="auto"/>
              <w:jc w:val="center"/>
              <w:rPr>
                <w:rFonts w:ascii="Times New Roman" w:hAnsi="Times New Roman" w:cs="Times New Roman"/>
                <w:szCs w:val="22"/>
              </w:rPr>
            </w:pPr>
            <w:r>
              <w:rPr>
                <w:rFonts w:ascii="Times New Roman" w:hAnsi="Times New Roman" w:cs="Times New Roman"/>
                <w:szCs w:val="22"/>
              </w:rPr>
              <w:t>0.015</w:t>
            </w:r>
          </w:p>
        </w:tc>
        <w:tc>
          <w:tcPr>
            <w:tcW w:w="1222" w:type="dxa"/>
            <w:tcBorders>
              <w:top w:val="nil"/>
              <w:left w:val="nil"/>
              <w:bottom w:val="single" w:sz="4" w:space="0" w:color="000000"/>
              <w:right w:val="single" w:sz="4" w:space="0" w:color="000000"/>
            </w:tcBorders>
            <w:shd w:val="clear" w:color="auto" w:fill="FFFFFF"/>
            <w:vAlign w:val="bottom"/>
          </w:tcPr>
          <w:p w14:paraId="18B7B554" w14:textId="4F5A94F7" w:rsidR="00570911" w:rsidRPr="005E7BC1" w:rsidRDefault="00570911" w:rsidP="00D55F1D">
            <w:pPr>
              <w:spacing w:line="240" w:lineRule="auto"/>
              <w:jc w:val="center"/>
              <w:rPr>
                <w:rFonts w:ascii="Times New Roman" w:hAnsi="Times New Roman" w:cs="Times New Roman"/>
                <w:szCs w:val="22"/>
              </w:rPr>
            </w:pPr>
            <w:r>
              <w:rPr>
                <w:rFonts w:ascii="Times New Roman" w:hAnsi="Times New Roman" w:cs="Times New Roman"/>
                <w:szCs w:val="22"/>
              </w:rPr>
              <w:t>3</w:t>
            </w:r>
          </w:p>
        </w:tc>
        <w:tc>
          <w:tcPr>
            <w:tcW w:w="1493" w:type="dxa"/>
            <w:tcBorders>
              <w:top w:val="nil"/>
              <w:left w:val="nil"/>
              <w:bottom w:val="single" w:sz="4" w:space="0" w:color="000000"/>
              <w:right w:val="single" w:sz="4" w:space="0" w:color="000000"/>
            </w:tcBorders>
            <w:shd w:val="clear" w:color="auto" w:fill="FFFFFF"/>
            <w:vAlign w:val="bottom"/>
          </w:tcPr>
          <w:p w14:paraId="5AB4267D" w14:textId="6111B37A" w:rsidR="00570911" w:rsidRPr="005E7BC1" w:rsidRDefault="00570911" w:rsidP="00D55F1D">
            <w:pPr>
              <w:spacing w:line="240" w:lineRule="auto"/>
              <w:jc w:val="center"/>
              <w:rPr>
                <w:rFonts w:ascii="Times New Roman" w:hAnsi="Times New Roman" w:cs="Times New Roman"/>
                <w:szCs w:val="22"/>
              </w:rPr>
            </w:pPr>
            <w:r>
              <w:rPr>
                <w:rFonts w:ascii="Times New Roman" w:hAnsi="Times New Roman" w:cs="Times New Roman"/>
                <w:szCs w:val="22"/>
              </w:rPr>
              <w:t>negligible</w:t>
            </w:r>
          </w:p>
        </w:tc>
      </w:tr>
      <w:tr w:rsidR="006B38AB" w:rsidRPr="00D55F1D" w14:paraId="68BAF17A" w14:textId="77777777" w:rsidTr="009270D4">
        <w:trPr>
          <w:trHeight w:val="300"/>
        </w:trPr>
        <w:tc>
          <w:tcPr>
            <w:tcW w:w="2542" w:type="dxa"/>
            <w:tcBorders>
              <w:top w:val="nil"/>
              <w:left w:val="single" w:sz="4" w:space="0" w:color="000000"/>
              <w:bottom w:val="single" w:sz="4" w:space="0" w:color="000000"/>
              <w:right w:val="single" w:sz="4" w:space="0" w:color="000000"/>
            </w:tcBorders>
            <w:shd w:val="clear" w:color="auto" w:fill="FFFFFF"/>
            <w:vAlign w:val="bottom"/>
          </w:tcPr>
          <w:p w14:paraId="50908038" w14:textId="41D72795" w:rsidR="006B38AB" w:rsidRPr="005E7BC1" w:rsidRDefault="009270D4">
            <w:pPr>
              <w:spacing w:line="240" w:lineRule="auto"/>
              <w:rPr>
                <w:rFonts w:ascii="Times New Roman" w:hAnsi="Times New Roman" w:cs="Times New Roman"/>
                <w:i/>
                <w:szCs w:val="22"/>
              </w:rPr>
            </w:pPr>
            <w:r>
              <w:rPr>
                <w:rFonts w:ascii="Times New Roman" w:hAnsi="Times New Roman" w:cs="Times New Roman"/>
                <w:i/>
                <w:szCs w:val="22"/>
              </w:rPr>
              <w:t>Single Phase Induction Motor (conveyor)</w:t>
            </w:r>
          </w:p>
        </w:tc>
        <w:tc>
          <w:tcPr>
            <w:tcW w:w="1440" w:type="dxa"/>
            <w:tcBorders>
              <w:top w:val="nil"/>
              <w:left w:val="nil"/>
              <w:bottom w:val="single" w:sz="4" w:space="0" w:color="000000"/>
              <w:right w:val="single" w:sz="4" w:space="0" w:color="000000"/>
            </w:tcBorders>
            <w:shd w:val="clear" w:color="auto" w:fill="FFFFFF"/>
            <w:vAlign w:val="bottom"/>
          </w:tcPr>
          <w:p w14:paraId="5293B5F1" w14:textId="52827236" w:rsidR="006B38AB" w:rsidRPr="005E7BC1" w:rsidRDefault="009270D4" w:rsidP="00D55F1D">
            <w:pPr>
              <w:spacing w:line="240" w:lineRule="auto"/>
              <w:jc w:val="center"/>
              <w:rPr>
                <w:rFonts w:ascii="Times New Roman" w:hAnsi="Times New Roman" w:cs="Times New Roman"/>
                <w:szCs w:val="22"/>
              </w:rPr>
            </w:pPr>
            <w:r>
              <w:rPr>
                <w:rFonts w:ascii="Times New Roman" w:hAnsi="Times New Roman" w:cs="Times New Roman"/>
                <w:szCs w:val="22"/>
              </w:rPr>
              <w:t>115 VAC</w:t>
            </w:r>
          </w:p>
        </w:tc>
        <w:tc>
          <w:tcPr>
            <w:tcW w:w="1838" w:type="dxa"/>
            <w:tcBorders>
              <w:top w:val="nil"/>
              <w:left w:val="nil"/>
              <w:bottom w:val="single" w:sz="4" w:space="0" w:color="000000"/>
              <w:right w:val="single" w:sz="4" w:space="0" w:color="000000"/>
            </w:tcBorders>
            <w:shd w:val="clear" w:color="auto" w:fill="FFFFFF"/>
            <w:vAlign w:val="bottom"/>
          </w:tcPr>
          <w:p w14:paraId="07B7B0FA" w14:textId="36203A9F" w:rsidR="006B38AB" w:rsidRPr="005E7BC1" w:rsidRDefault="009270D4" w:rsidP="00D55F1D">
            <w:pPr>
              <w:spacing w:line="240" w:lineRule="auto"/>
              <w:jc w:val="center"/>
              <w:rPr>
                <w:rFonts w:ascii="Times New Roman" w:hAnsi="Times New Roman" w:cs="Times New Roman"/>
                <w:szCs w:val="22"/>
              </w:rPr>
            </w:pPr>
            <w:r>
              <w:rPr>
                <w:rFonts w:ascii="Times New Roman" w:hAnsi="Times New Roman" w:cs="Times New Roman"/>
                <w:szCs w:val="22"/>
              </w:rPr>
              <w:t>0.2</w:t>
            </w:r>
          </w:p>
        </w:tc>
        <w:tc>
          <w:tcPr>
            <w:tcW w:w="1222" w:type="dxa"/>
            <w:tcBorders>
              <w:top w:val="nil"/>
              <w:left w:val="nil"/>
              <w:bottom w:val="single" w:sz="4" w:space="0" w:color="000000"/>
              <w:right w:val="single" w:sz="4" w:space="0" w:color="000000"/>
            </w:tcBorders>
            <w:shd w:val="clear" w:color="auto" w:fill="FFFFFF"/>
            <w:vAlign w:val="bottom"/>
          </w:tcPr>
          <w:p w14:paraId="2D0D12CE" w14:textId="0D75A587" w:rsidR="006B38AB" w:rsidRPr="005E7BC1" w:rsidRDefault="009270D4" w:rsidP="00D55F1D">
            <w:pPr>
              <w:spacing w:line="240" w:lineRule="auto"/>
              <w:jc w:val="center"/>
              <w:rPr>
                <w:rFonts w:ascii="Times New Roman" w:hAnsi="Times New Roman" w:cs="Times New Roman"/>
                <w:szCs w:val="22"/>
              </w:rPr>
            </w:pPr>
            <w:r>
              <w:rPr>
                <w:rFonts w:ascii="Times New Roman" w:hAnsi="Times New Roman" w:cs="Times New Roman"/>
                <w:szCs w:val="22"/>
              </w:rPr>
              <w:t>2</w:t>
            </w:r>
          </w:p>
        </w:tc>
        <w:tc>
          <w:tcPr>
            <w:tcW w:w="1493" w:type="dxa"/>
            <w:tcBorders>
              <w:top w:val="nil"/>
              <w:left w:val="nil"/>
              <w:bottom w:val="single" w:sz="4" w:space="0" w:color="auto"/>
              <w:right w:val="single" w:sz="4" w:space="0" w:color="000000"/>
            </w:tcBorders>
            <w:shd w:val="clear" w:color="auto" w:fill="FFFFFF"/>
            <w:vAlign w:val="bottom"/>
          </w:tcPr>
          <w:p w14:paraId="69973436" w14:textId="755BF59F" w:rsidR="006B38AB" w:rsidRPr="005E7BC1" w:rsidRDefault="009270D4" w:rsidP="00D55F1D">
            <w:pPr>
              <w:spacing w:line="240" w:lineRule="auto"/>
              <w:jc w:val="center"/>
              <w:rPr>
                <w:rFonts w:ascii="Times New Roman" w:hAnsi="Times New Roman" w:cs="Times New Roman"/>
                <w:szCs w:val="22"/>
              </w:rPr>
            </w:pPr>
            <w:r>
              <w:rPr>
                <w:rFonts w:ascii="Times New Roman" w:hAnsi="Times New Roman" w:cs="Times New Roman"/>
                <w:szCs w:val="22"/>
              </w:rPr>
              <w:t>0.4</w:t>
            </w:r>
          </w:p>
        </w:tc>
      </w:tr>
      <w:tr w:rsidR="006B38AB" w:rsidRPr="00D55F1D" w14:paraId="259AAA71" w14:textId="77777777" w:rsidTr="009270D4">
        <w:trPr>
          <w:trHeight w:val="300"/>
        </w:trPr>
        <w:tc>
          <w:tcPr>
            <w:tcW w:w="2542" w:type="dxa"/>
            <w:tcBorders>
              <w:top w:val="nil"/>
              <w:left w:val="single" w:sz="4" w:space="0" w:color="000000"/>
              <w:bottom w:val="single" w:sz="4" w:space="0" w:color="000000"/>
              <w:right w:val="single" w:sz="4" w:space="0" w:color="000000"/>
            </w:tcBorders>
            <w:shd w:val="clear" w:color="auto" w:fill="FFFFFF"/>
            <w:vAlign w:val="bottom"/>
          </w:tcPr>
          <w:p w14:paraId="66CECACE" w14:textId="77777777" w:rsidR="006B38AB" w:rsidRPr="005E7BC1" w:rsidRDefault="00794C77">
            <w:pPr>
              <w:spacing w:line="240" w:lineRule="auto"/>
              <w:rPr>
                <w:rFonts w:ascii="Times New Roman" w:hAnsi="Times New Roman" w:cs="Times New Roman"/>
                <w:i/>
                <w:szCs w:val="22"/>
              </w:rPr>
            </w:pPr>
            <w:r w:rsidRPr="005E7BC1">
              <w:rPr>
                <w:rFonts w:ascii="Times New Roman" w:hAnsi="Times New Roman" w:cs="Times New Roman"/>
                <w:i/>
                <w:szCs w:val="22"/>
              </w:rPr>
              <w:t>LED Light Strip</w:t>
            </w:r>
          </w:p>
        </w:tc>
        <w:tc>
          <w:tcPr>
            <w:tcW w:w="1440" w:type="dxa"/>
            <w:tcBorders>
              <w:top w:val="nil"/>
              <w:left w:val="nil"/>
              <w:bottom w:val="single" w:sz="4" w:space="0" w:color="000000"/>
              <w:right w:val="single" w:sz="4" w:space="0" w:color="000000"/>
            </w:tcBorders>
            <w:shd w:val="clear" w:color="auto" w:fill="FFFFFF"/>
            <w:vAlign w:val="bottom"/>
          </w:tcPr>
          <w:p w14:paraId="264739D9" w14:textId="4FF1F03F" w:rsidR="006B38AB" w:rsidRPr="005E7BC1" w:rsidRDefault="00794C77" w:rsidP="00D55F1D">
            <w:pPr>
              <w:spacing w:line="240" w:lineRule="auto"/>
              <w:jc w:val="center"/>
              <w:rPr>
                <w:rFonts w:ascii="Times New Roman" w:hAnsi="Times New Roman" w:cs="Times New Roman"/>
                <w:szCs w:val="22"/>
              </w:rPr>
            </w:pPr>
            <w:r w:rsidRPr="005E7BC1">
              <w:rPr>
                <w:rFonts w:ascii="Times New Roman" w:hAnsi="Times New Roman" w:cs="Times New Roman"/>
                <w:szCs w:val="22"/>
              </w:rPr>
              <w:t>12</w:t>
            </w:r>
            <w:r w:rsidR="005E7BC1">
              <w:rPr>
                <w:rFonts w:ascii="Times New Roman" w:hAnsi="Times New Roman" w:cs="Times New Roman"/>
                <w:szCs w:val="22"/>
              </w:rPr>
              <w:t xml:space="preserve"> </w:t>
            </w:r>
            <w:r w:rsidRPr="005E7BC1">
              <w:rPr>
                <w:rFonts w:ascii="Times New Roman" w:hAnsi="Times New Roman" w:cs="Times New Roman"/>
                <w:szCs w:val="22"/>
              </w:rPr>
              <w:t>VDC</w:t>
            </w:r>
          </w:p>
        </w:tc>
        <w:tc>
          <w:tcPr>
            <w:tcW w:w="1838" w:type="dxa"/>
            <w:tcBorders>
              <w:top w:val="nil"/>
              <w:left w:val="nil"/>
              <w:bottom w:val="single" w:sz="4" w:space="0" w:color="000000"/>
              <w:right w:val="single" w:sz="4" w:space="0" w:color="000000"/>
            </w:tcBorders>
            <w:shd w:val="clear" w:color="auto" w:fill="FFFFFF"/>
            <w:vAlign w:val="bottom"/>
          </w:tcPr>
          <w:p w14:paraId="1582FAB9" w14:textId="195453EA" w:rsidR="006B38AB" w:rsidRPr="005E7BC1" w:rsidRDefault="00570911" w:rsidP="00D55F1D">
            <w:pPr>
              <w:spacing w:line="240" w:lineRule="auto"/>
              <w:jc w:val="center"/>
              <w:rPr>
                <w:rFonts w:ascii="Times New Roman" w:hAnsi="Times New Roman" w:cs="Times New Roman"/>
                <w:szCs w:val="22"/>
              </w:rPr>
            </w:pPr>
            <w:r>
              <w:rPr>
                <w:rFonts w:ascii="Times New Roman" w:hAnsi="Times New Roman" w:cs="Times New Roman"/>
                <w:szCs w:val="22"/>
              </w:rPr>
              <w:t>0.5</w:t>
            </w:r>
          </w:p>
        </w:tc>
        <w:tc>
          <w:tcPr>
            <w:tcW w:w="1222" w:type="dxa"/>
            <w:tcBorders>
              <w:top w:val="nil"/>
              <w:left w:val="nil"/>
              <w:bottom w:val="single" w:sz="4" w:space="0" w:color="000000"/>
              <w:right w:val="single" w:sz="4" w:space="0" w:color="auto"/>
            </w:tcBorders>
            <w:shd w:val="clear" w:color="auto" w:fill="FFFFFF"/>
            <w:vAlign w:val="bottom"/>
          </w:tcPr>
          <w:p w14:paraId="5CD94A38" w14:textId="280A37CF" w:rsidR="006B38AB" w:rsidRPr="005E7BC1" w:rsidRDefault="00570911" w:rsidP="00D55F1D">
            <w:pPr>
              <w:spacing w:line="240" w:lineRule="auto"/>
              <w:jc w:val="center"/>
              <w:rPr>
                <w:rFonts w:ascii="Times New Roman" w:hAnsi="Times New Roman" w:cs="Times New Roman"/>
                <w:szCs w:val="22"/>
              </w:rPr>
            </w:pPr>
            <w:r>
              <w:rPr>
                <w:rFonts w:ascii="Times New Roman" w:hAnsi="Times New Roman" w:cs="Times New Roman"/>
                <w:szCs w:val="22"/>
              </w:rPr>
              <w:t>2</w:t>
            </w:r>
          </w:p>
        </w:tc>
        <w:tc>
          <w:tcPr>
            <w:tcW w:w="1493" w:type="dxa"/>
            <w:tcBorders>
              <w:top w:val="single" w:sz="4" w:space="0" w:color="auto"/>
              <w:left w:val="single" w:sz="4" w:space="0" w:color="auto"/>
              <w:bottom w:val="single" w:sz="4" w:space="0" w:color="auto"/>
              <w:right w:val="single" w:sz="4" w:space="0" w:color="auto"/>
            </w:tcBorders>
            <w:shd w:val="clear" w:color="auto" w:fill="FFFFFF"/>
            <w:vAlign w:val="bottom"/>
          </w:tcPr>
          <w:p w14:paraId="17013D55" w14:textId="77777777" w:rsidR="006B38AB" w:rsidRPr="005E7BC1" w:rsidRDefault="00794C77" w:rsidP="00D55F1D">
            <w:pPr>
              <w:spacing w:line="240" w:lineRule="auto"/>
              <w:jc w:val="center"/>
              <w:rPr>
                <w:rFonts w:ascii="Times New Roman" w:hAnsi="Times New Roman" w:cs="Times New Roman"/>
                <w:szCs w:val="22"/>
              </w:rPr>
            </w:pPr>
            <w:r w:rsidRPr="005E7BC1">
              <w:rPr>
                <w:rFonts w:ascii="Times New Roman" w:hAnsi="Times New Roman" w:cs="Times New Roman"/>
                <w:szCs w:val="22"/>
              </w:rPr>
              <w:t>1</w:t>
            </w:r>
          </w:p>
        </w:tc>
      </w:tr>
      <w:tr w:rsidR="006B38AB" w:rsidRPr="00D55F1D" w14:paraId="434AF538" w14:textId="77777777" w:rsidTr="009270D4">
        <w:trPr>
          <w:trHeight w:val="300"/>
        </w:trPr>
        <w:tc>
          <w:tcPr>
            <w:tcW w:w="2542" w:type="dxa"/>
            <w:tcBorders>
              <w:top w:val="nil"/>
              <w:left w:val="single" w:sz="4" w:space="0" w:color="000000"/>
              <w:bottom w:val="single" w:sz="4" w:space="0" w:color="000000"/>
              <w:right w:val="single" w:sz="4" w:space="0" w:color="000000"/>
            </w:tcBorders>
            <w:shd w:val="clear" w:color="auto" w:fill="FFFFFF"/>
            <w:vAlign w:val="bottom"/>
          </w:tcPr>
          <w:p w14:paraId="39896C3F" w14:textId="0CBAC2AF" w:rsidR="006B38AB" w:rsidRPr="005E7BC1" w:rsidRDefault="009270D4">
            <w:pPr>
              <w:spacing w:line="240" w:lineRule="auto"/>
              <w:rPr>
                <w:rFonts w:ascii="Times New Roman" w:hAnsi="Times New Roman" w:cs="Times New Roman"/>
                <w:szCs w:val="22"/>
              </w:rPr>
            </w:pPr>
            <w:r>
              <w:rPr>
                <w:rFonts w:ascii="Times New Roman" w:hAnsi="Times New Roman" w:cs="Times New Roman"/>
                <w:szCs w:val="22"/>
              </w:rPr>
              <w:t>Halogen Bulb</w:t>
            </w:r>
          </w:p>
        </w:tc>
        <w:tc>
          <w:tcPr>
            <w:tcW w:w="1440" w:type="dxa"/>
            <w:tcBorders>
              <w:top w:val="single" w:sz="4" w:space="0" w:color="000000"/>
              <w:left w:val="nil"/>
              <w:bottom w:val="single" w:sz="4" w:space="0" w:color="000000"/>
              <w:right w:val="single" w:sz="4" w:space="0" w:color="000000"/>
            </w:tcBorders>
            <w:shd w:val="clear" w:color="auto" w:fill="FFFFFF"/>
            <w:vAlign w:val="bottom"/>
          </w:tcPr>
          <w:p w14:paraId="680A7364" w14:textId="73CB72A9" w:rsidR="006B38AB" w:rsidRPr="005E7BC1" w:rsidRDefault="009270D4">
            <w:pPr>
              <w:spacing w:line="240" w:lineRule="auto"/>
              <w:jc w:val="center"/>
              <w:rPr>
                <w:rFonts w:ascii="Times New Roman" w:hAnsi="Times New Roman" w:cs="Times New Roman"/>
                <w:szCs w:val="22"/>
              </w:rPr>
            </w:pPr>
            <w:r>
              <w:rPr>
                <w:rFonts w:ascii="Times New Roman" w:hAnsi="Times New Roman" w:cs="Times New Roman"/>
                <w:szCs w:val="22"/>
              </w:rPr>
              <w:t>120 VAC</w:t>
            </w:r>
          </w:p>
        </w:tc>
        <w:tc>
          <w:tcPr>
            <w:tcW w:w="1838" w:type="dxa"/>
            <w:tcBorders>
              <w:top w:val="single" w:sz="4" w:space="0" w:color="000000"/>
              <w:left w:val="nil"/>
              <w:bottom w:val="single" w:sz="4" w:space="0" w:color="000000"/>
              <w:right w:val="single" w:sz="4" w:space="0" w:color="000000"/>
            </w:tcBorders>
            <w:shd w:val="clear" w:color="auto" w:fill="FFFFFF"/>
            <w:vAlign w:val="bottom"/>
          </w:tcPr>
          <w:p w14:paraId="73F9C09B" w14:textId="7FD0FE75" w:rsidR="006B38AB" w:rsidRPr="005E7BC1" w:rsidRDefault="007A1CA3" w:rsidP="009270D4">
            <w:pPr>
              <w:widowControl w:val="0"/>
              <w:spacing w:line="276" w:lineRule="auto"/>
              <w:jc w:val="center"/>
              <w:rPr>
                <w:rFonts w:ascii="Times New Roman" w:hAnsi="Times New Roman" w:cs="Times New Roman"/>
                <w:szCs w:val="22"/>
              </w:rPr>
            </w:pPr>
            <w:r>
              <w:rPr>
                <w:rFonts w:ascii="Times New Roman" w:hAnsi="Times New Roman" w:cs="Times New Roman"/>
                <w:szCs w:val="22"/>
              </w:rPr>
              <w:t>0.5</w:t>
            </w:r>
          </w:p>
        </w:tc>
        <w:tc>
          <w:tcPr>
            <w:tcW w:w="1222" w:type="dxa"/>
            <w:tcBorders>
              <w:top w:val="single" w:sz="4" w:space="0" w:color="000000"/>
              <w:left w:val="nil"/>
              <w:bottom w:val="single" w:sz="4" w:space="0" w:color="000000"/>
              <w:right w:val="single" w:sz="4" w:space="0" w:color="000000"/>
            </w:tcBorders>
            <w:shd w:val="clear" w:color="auto" w:fill="FFFFFF"/>
            <w:vAlign w:val="bottom"/>
          </w:tcPr>
          <w:p w14:paraId="4F5EEF1F" w14:textId="5EFABB59" w:rsidR="006B38AB" w:rsidRPr="005E7BC1" w:rsidRDefault="009270D4" w:rsidP="009270D4">
            <w:pPr>
              <w:widowControl w:val="0"/>
              <w:spacing w:line="276" w:lineRule="auto"/>
              <w:jc w:val="center"/>
              <w:rPr>
                <w:rFonts w:ascii="Times New Roman" w:hAnsi="Times New Roman" w:cs="Times New Roman"/>
                <w:szCs w:val="22"/>
              </w:rPr>
            </w:pPr>
            <w:r>
              <w:rPr>
                <w:rFonts w:ascii="Times New Roman" w:hAnsi="Times New Roman" w:cs="Times New Roman"/>
                <w:szCs w:val="22"/>
              </w:rPr>
              <w:t>1</w:t>
            </w:r>
          </w:p>
        </w:tc>
        <w:tc>
          <w:tcPr>
            <w:tcW w:w="1493" w:type="dxa"/>
            <w:tcBorders>
              <w:top w:val="single" w:sz="4" w:space="0" w:color="auto"/>
              <w:left w:val="nil"/>
              <w:bottom w:val="single" w:sz="4" w:space="0" w:color="000000"/>
              <w:right w:val="single" w:sz="4" w:space="0" w:color="000000"/>
            </w:tcBorders>
            <w:shd w:val="clear" w:color="auto" w:fill="FFFFFF"/>
            <w:vAlign w:val="bottom"/>
          </w:tcPr>
          <w:p w14:paraId="080858FF" w14:textId="0FBEBF0D" w:rsidR="006B38AB" w:rsidRPr="005E7BC1" w:rsidRDefault="007A1CA3" w:rsidP="009270D4">
            <w:pPr>
              <w:spacing w:line="240" w:lineRule="auto"/>
              <w:jc w:val="center"/>
              <w:rPr>
                <w:rFonts w:ascii="Times New Roman" w:hAnsi="Times New Roman" w:cs="Times New Roman"/>
                <w:szCs w:val="22"/>
              </w:rPr>
            </w:pPr>
            <w:r>
              <w:rPr>
                <w:rFonts w:ascii="Times New Roman" w:hAnsi="Times New Roman" w:cs="Times New Roman"/>
                <w:szCs w:val="22"/>
              </w:rPr>
              <w:t>0.5</w:t>
            </w:r>
          </w:p>
        </w:tc>
      </w:tr>
      <w:tr w:rsidR="005E7BC1" w:rsidRPr="00D55F1D" w14:paraId="44971477" w14:textId="77777777" w:rsidTr="003C15D1">
        <w:trPr>
          <w:trHeight w:val="300"/>
        </w:trPr>
        <w:tc>
          <w:tcPr>
            <w:tcW w:w="7042" w:type="dxa"/>
            <w:gridSpan w:val="4"/>
            <w:tcBorders>
              <w:top w:val="nil"/>
              <w:left w:val="single" w:sz="4" w:space="0" w:color="000000"/>
              <w:bottom w:val="single" w:sz="4" w:space="0" w:color="000000"/>
              <w:right w:val="single" w:sz="4" w:space="0" w:color="000000"/>
            </w:tcBorders>
            <w:shd w:val="clear" w:color="auto" w:fill="FFFFFF"/>
            <w:vAlign w:val="bottom"/>
          </w:tcPr>
          <w:p w14:paraId="55C71A77" w14:textId="0C3E50CA" w:rsidR="005E7BC1" w:rsidRPr="005E7BC1" w:rsidRDefault="005E7BC1">
            <w:pPr>
              <w:widowControl w:val="0"/>
              <w:spacing w:line="276" w:lineRule="auto"/>
              <w:rPr>
                <w:rFonts w:ascii="Times New Roman" w:hAnsi="Times New Roman" w:cs="Times New Roman"/>
                <w:b/>
                <w:szCs w:val="22"/>
              </w:rPr>
            </w:pPr>
            <w:r w:rsidRPr="005E7BC1">
              <w:rPr>
                <w:rFonts w:ascii="Times New Roman" w:hAnsi="Times New Roman" w:cs="Times New Roman"/>
                <w:szCs w:val="22"/>
              </w:rPr>
              <w:t> </w:t>
            </w:r>
            <w:r w:rsidRPr="005E7BC1">
              <w:rPr>
                <w:rFonts w:ascii="Times New Roman" w:hAnsi="Times New Roman" w:cs="Times New Roman"/>
                <w:b/>
                <w:szCs w:val="22"/>
              </w:rPr>
              <w:t xml:space="preserve">Estimated Total </w:t>
            </w:r>
            <w:r w:rsidR="007A1CA3">
              <w:rPr>
                <w:rFonts w:ascii="Times New Roman" w:hAnsi="Times New Roman" w:cs="Times New Roman"/>
                <w:b/>
                <w:szCs w:val="22"/>
              </w:rPr>
              <w:t xml:space="preserve">Max </w:t>
            </w:r>
            <w:r w:rsidRPr="005E7BC1">
              <w:rPr>
                <w:rFonts w:ascii="Times New Roman" w:hAnsi="Times New Roman" w:cs="Times New Roman"/>
                <w:b/>
                <w:szCs w:val="22"/>
              </w:rPr>
              <w:t>Current:</w:t>
            </w:r>
          </w:p>
        </w:tc>
        <w:tc>
          <w:tcPr>
            <w:tcW w:w="1493" w:type="dxa"/>
            <w:tcBorders>
              <w:top w:val="nil"/>
              <w:left w:val="nil"/>
              <w:bottom w:val="single" w:sz="4" w:space="0" w:color="000000"/>
              <w:right w:val="single" w:sz="4" w:space="0" w:color="000000"/>
            </w:tcBorders>
            <w:shd w:val="clear" w:color="auto" w:fill="FFFFFF"/>
            <w:vAlign w:val="bottom"/>
          </w:tcPr>
          <w:p w14:paraId="524F3AFE" w14:textId="724CED73" w:rsidR="005E7BC1" w:rsidRPr="005E7BC1" w:rsidRDefault="007A1CA3">
            <w:pPr>
              <w:spacing w:line="240" w:lineRule="auto"/>
              <w:jc w:val="center"/>
              <w:rPr>
                <w:rFonts w:ascii="Times New Roman" w:hAnsi="Times New Roman" w:cs="Times New Roman"/>
                <w:b/>
                <w:szCs w:val="22"/>
              </w:rPr>
            </w:pPr>
            <w:r>
              <w:rPr>
                <w:rFonts w:ascii="Times New Roman" w:hAnsi="Times New Roman" w:cs="Times New Roman"/>
                <w:b/>
                <w:szCs w:val="22"/>
              </w:rPr>
              <w:t>7.46</w:t>
            </w:r>
            <w:r w:rsidR="00611BDF">
              <w:rPr>
                <w:rFonts w:ascii="Times New Roman" w:hAnsi="Times New Roman" w:cs="Times New Roman"/>
                <w:b/>
                <w:szCs w:val="22"/>
              </w:rPr>
              <w:t xml:space="preserve"> Amps</w:t>
            </w:r>
          </w:p>
        </w:tc>
      </w:tr>
    </w:tbl>
    <w:p w14:paraId="72F8EC2C" w14:textId="77777777" w:rsidR="006B38AB" w:rsidRPr="00D55F1D" w:rsidRDefault="006B38AB">
      <w:pPr>
        <w:rPr>
          <w:rFonts w:ascii="Times New Roman" w:hAnsi="Times New Roman" w:cs="Times New Roman"/>
        </w:rPr>
      </w:pPr>
    </w:p>
    <w:p w14:paraId="5289571C" w14:textId="77777777" w:rsidR="006B38AB" w:rsidRPr="00D55F1D" w:rsidRDefault="00794C77">
      <w:pPr>
        <w:pStyle w:val="Heading1"/>
        <w:numPr>
          <w:ilvl w:val="0"/>
          <w:numId w:val="1"/>
        </w:numPr>
        <w:ind w:hanging="359"/>
        <w:rPr>
          <w:rFonts w:ascii="Times New Roman" w:hAnsi="Times New Roman" w:cs="Times New Roman"/>
        </w:rPr>
      </w:pPr>
      <w:bookmarkStart w:id="29" w:name="h.26in1rg" w:colFirst="0" w:colLast="0"/>
      <w:bookmarkStart w:id="30" w:name="_Toc416424289"/>
      <w:bookmarkEnd w:id="29"/>
      <w:r w:rsidRPr="00D55F1D">
        <w:rPr>
          <w:rFonts w:ascii="Times New Roman" w:hAnsi="Times New Roman" w:cs="Times New Roman"/>
        </w:rPr>
        <w:t>Conclusions</w:t>
      </w:r>
      <w:bookmarkEnd w:id="30"/>
    </w:p>
    <w:p w14:paraId="79DFA236" w14:textId="16FDFCC4" w:rsidR="006B38AB" w:rsidRPr="007B6232" w:rsidRDefault="00794C77">
      <w:pPr>
        <w:rPr>
          <w:rFonts w:ascii="Times New Roman" w:hAnsi="Times New Roman" w:cs="Times New Roman"/>
          <w:sz w:val="24"/>
          <w:szCs w:val="24"/>
        </w:rPr>
      </w:pPr>
      <w:r w:rsidRPr="007B6232">
        <w:rPr>
          <w:rFonts w:ascii="Times New Roman" w:hAnsi="Times New Roman" w:cs="Times New Roman"/>
          <w:sz w:val="24"/>
          <w:szCs w:val="24"/>
        </w:rPr>
        <w:tab/>
      </w:r>
      <w:r w:rsidR="00F266FD" w:rsidRPr="003F5F63">
        <w:rPr>
          <w:rFonts w:ascii="Times New Roman" w:hAnsi="Times New Roman" w:cs="Times New Roman"/>
          <w:sz w:val="24"/>
          <w:szCs w:val="24"/>
        </w:rPr>
        <w:t>T</w:t>
      </w:r>
      <w:r w:rsidR="00CD3C67" w:rsidRPr="003F5F63">
        <w:rPr>
          <w:rFonts w:ascii="Times New Roman" w:hAnsi="Times New Roman" w:cs="Times New Roman"/>
          <w:sz w:val="24"/>
          <w:szCs w:val="24"/>
        </w:rPr>
        <w:t>he PB1803</w:t>
      </w:r>
      <w:r w:rsidR="00A20DFF" w:rsidRPr="003F5F63">
        <w:rPr>
          <w:rFonts w:ascii="Times New Roman" w:hAnsi="Times New Roman" w:cs="Times New Roman"/>
          <w:sz w:val="24"/>
          <w:szCs w:val="24"/>
        </w:rPr>
        <w:t xml:space="preserve"> </w:t>
      </w:r>
      <w:r w:rsidR="00CD3C67" w:rsidRPr="003F5F63">
        <w:rPr>
          <w:rFonts w:ascii="Times New Roman" w:hAnsi="Times New Roman" w:cs="Times New Roman"/>
          <w:sz w:val="24"/>
          <w:szCs w:val="24"/>
        </w:rPr>
        <w:t>reflow oven</w:t>
      </w:r>
      <w:r w:rsidR="00A20DFF" w:rsidRPr="003F5F63">
        <w:rPr>
          <w:rFonts w:ascii="Times New Roman" w:hAnsi="Times New Roman" w:cs="Times New Roman"/>
          <w:sz w:val="24"/>
          <w:szCs w:val="24"/>
        </w:rPr>
        <w:t xml:space="preserve"> is </w:t>
      </w:r>
      <w:r w:rsidR="005113DE" w:rsidRPr="003F5F63">
        <w:rPr>
          <w:rFonts w:ascii="Times New Roman" w:hAnsi="Times New Roman" w:cs="Times New Roman"/>
          <w:sz w:val="24"/>
          <w:szCs w:val="24"/>
        </w:rPr>
        <w:t>designed to handle medium sized components</w:t>
      </w:r>
      <w:r w:rsidR="00A20DFF" w:rsidRPr="003F5F63">
        <w:rPr>
          <w:rFonts w:ascii="Times New Roman" w:hAnsi="Times New Roman" w:cs="Times New Roman"/>
          <w:sz w:val="24"/>
          <w:szCs w:val="24"/>
        </w:rPr>
        <w:t>.</w:t>
      </w:r>
      <w:r w:rsidR="00A20DFF">
        <w:rPr>
          <w:rFonts w:ascii="Times New Roman" w:hAnsi="Times New Roman" w:cs="Times New Roman"/>
          <w:sz w:val="24"/>
          <w:szCs w:val="24"/>
        </w:rPr>
        <w:t xml:space="preserve"> In replacing the need to </w:t>
      </w:r>
      <w:r w:rsidR="005113DE">
        <w:rPr>
          <w:rFonts w:ascii="Times New Roman" w:hAnsi="Times New Roman" w:cs="Times New Roman"/>
          <w:sz w:val="24"/>
          <w:szCs w:val="24"/>
        </w:rPr>
        <w:t>move assembled</w:t>
      </w:r>
      <w:r w:rsidR="00A20DFF">
        <w:rPr>
          <w:rFonts w:ascii="Times New Roman" w:hAnsi="Times New Roman" w:cs="Times New Roman"/>
          <w:sz w:val="24"/>
          <w:szCs w:val="24"/>
        </w:rPr>
        <w:t xml:space="preserve"> components </w:t>
      </w:r>
      <w:r w:rsidR="005113DE">
        <w:rPr>
          <w:rFonts w:ascii="Times New Roman" w:hAnsi="Times New Roman" w:cs="Times New Roman"/>
          <w:sz w:val="24"/>
          <w:szCs w:val="24"/>
        </w:rPr>
        <w:t xml:space="preserve">from the pick and place machine to the reflow oven </w:t>
      </w:r>
      <w:r w:rsidR="00A20DFF">
        <w:rPr>
          <w:rFonts w:ascii="Times New Roman" w:hAnsi="Times New Roman" w:cs="Times New Roman"/>
          <w:sz w:val="24"/>
          <w:szCs w:val="24"/>
        </w:rPr>
        <w:t>by hand</w:t>
      </w:r>
      <w:r w:rsidR="008F2360">
        <w:rPr>
          <w:rFonts w:ascii="Times New Roman" w:hAnsi="Times New Roman" w:cs="Times New Roman"/>
          <w:sz w:val="24"/>
          <w:szCs w:val="24"/>
        </w:rPr>
        <w:t xml:space="preserve">, </w:t>
      </w:r>
      <w:r w:rsidR="00A20DFF">
        <w:rPr>
          <w:rFonts w:ascii="Times New Roman" w:hAnsi="Times New Roman" w:cs="Times New Roman"/>
          <w:sz w:val="24"/>
          <w:szCs w:val="24"/>
        </w:rPr>
        <w:t xml:space="preserve">production rates are increased. </w:t>
      </w:r>
      <w:r w:rsidR="008F2360">
        <w:rPr>
          <w:rFonts w:ascii="Times New Roman" w:hAnsi="Times New Roman" w:cs="Times New Roman"/>
          <w:sz w:val="24"/>
          <w:szCs w:val="24"/>
        </w:rPr>
        <w:t xml:space="preserve">The ease </w:t>
      </w:r>
      <w:r w:rsidR="00CD3C67">
        <w:rPr>
          <w:rFonts w:ascii="Times New Roman" w:hAnsi="Times New Roman" w:cs="Times New Roman"/>
          <w:sz w:val="24"/>
          <w:szCs w:val="24"/>
        </w:rPr>
        <w:t xml:space="preserve">of use and </w:t>
      </w:r>
      <w:r w:rsidR="005113DE">
        <w:rPr>
          <w:rFonts w:ascii="Times New Roman" w:hAnsi="Times New Roman" w:cs="Times New Roman"/>
          <w:sz w:val="24"/>
          <w:szCs w:val="24"/>
        </w:rPr>
        <w:t>the small physical footprint</w:t>
      </w:r>
      <w:r w:rsidR="00CD3C67">
        <w:rPr>
          <w:rFonts w:ascii="Times New Roman" w:hAnsi="Times New Roman" w:cs="Times New Roman"/>
          <w:sz w:val="24"/>
          <w:szCs w:val="24"/>
        </w:rPr>
        <w:t xml:space="preserve"> of the PB1803</w:t>
      </w:r>
      <w:r w:rsidR="005113DE">
        <w:rPr>
          <w:rFonts w:ascii="Times New Roman" w:hAnsi="Times New Roman" w:cs="Times New Roman"/>
          <w:sz w:val="24"/>
          <w:szCs w:val="24"/>
        </w:rPr>
        <w:t xml:space="preserve"> allows the end user to </w:t>
      </w:r>
      <w:r w:rsidR="003F5F63">
        <w:rPr>
          <w:rFonts w:ascii="Times New Roman" w:hAnsi="Times New Roman" w:cs="Times New Roman"/>
          <w:sz w:val="24"/>
          <w:szCs w:val="24"/>
        </w:rPr>
        <w:t>plac</w:t>
      </w:r>
      <w:r w:rsidR="00DC0964">
        <w:rPr>
          <w:rFonts w:ascii="Times New Roman" w:hAnsi="Times New Roman" w:cs="Times New Roman"/>
          <w:sz w:val="24"/>
          <w:szCs w:val="24"/>
        </w:rPr>
        <w:t>e the production line anywhere.</w:t>
      </w:r>
    </w:p>
    <w:p w14:paraId="778996DD" w14:textId="746D8CD3" w:rsidR="00935E54" w:rsidRPr="00D55F1D" w:rsidRDefault="00935E54">
      <w:pPr>
        <w:rPr>
          <w:rFonts w:ascii="Times New Roman" w:hAnsi="Times New Roman" w:cs="Times New Roman"/>
        </w:rPr>
      </w:pPr>
      <w:r w:rsidRPr="00D55F1D">
        <w:rPr>
          <w:rFonts w:ascii="Times New Roman" w:hAnsi="Times New Roman" w:cs="Times New Roman"/>
        </w:rPr>
        <w:tab/>
      </w:r>
    </w:p>
    <w:p w14:paraId="6A70896C" w14:textId="77777777" w:rsidR="006B38AB" w:rsidRPr="00D55F1D" w:rsidRDefault="00794C77">
      <w:pPr>
        <w:rPr>
          <w:rFonts w:ascii="Times New Roman" w:hAnsi="Times New Roman" w:cs="Times New Roman"/>
        </w:rPr>
      </w:pPr>
      <w:bookmarkStart w:id="31" w:name="h.lenccugil2su" w:colFirst="0" w:colLast="0"/>
      <w:bookmarkEnd w:id="31"/>
      <w:r w:rsidRPr="00D55F1D">
        <w:rPr>
          <w:rFonts w:ascii="Times New Roman" w:hAnsi="Times New Roman" w:cs="Times New Roman"/>
        </w:rPr>
        <w:br w:type="page"/>
      </w:r>
    </w:p>
    <w:p w14:paraId="2421AD2D" w14:textId="77777777" w:rsidR="006B38AB" w:rsidRDefault="00794C77">
      <w:pPr>
        <w:pStyle w:val="Heading1"/>
        <w:contextualSpacing w:val="0"/>
        <w:rPr>
          <w:rFonts w:ascii="Times New Roman" w:hAnsi="Times New Roman" w:cs="Times New Roman"/>
        </w:rPr>
      </w:pPr>
      <w:bookmarkStart w:id="32" w:name="h.d8enduim1cyb" w:colFirst="0" w:colLast="0"/>
      <w:bookmarkStart w:id="33" w:name="h.xxprh0yt785h" w:colFirst="0" w:colLast="0"/>
      <w:bookmarkStart w:id="34" w:name="_Toc416424290"/>
      <w:bookmarkEnd w:id="32"/>
      <w:bookmarkEnd w:id="33"/>
      <w:r w:rsidRPr="00D55F1D">
        <w:rPr>
          <w:rFonts w:ascii="Times New Roman" w:hAnsi="Times New Roman" w:cs="Times New Roman"/>
        </w:rPr>
        <w:t>Appendix A: Parts List</w:t>
      </w:r>
      <w:bookmarkEnd w:id="34"/>
    </w:p>
    <w:tbl>
      <w:tblPr>
        <w:tblStyle w:val="a0"/>
        <w:tblW w:w="9165" w:type="dxa"/>
        <w:tblInd w:w="93" w:type="dxa"/>
        <w:tblLayout w:type="fixed"/>
        <w:tblLook w:val="0400" w:firstRow="0" w:lastRow="0" w:firstColumn="0" w:lastColumn="0" w:noHBand="0" w:noVBand="1"/>
      </w:tblPr>
      <w:tblGrid>
        <w:gridCol w:w="3135"/>
        <w:gridCol w:w="2145"/>
        <w:gridCol w:w="2415"/>
        <w:gridCol w:w="1470"/>
      </w:tblGrid>
      <w:tr w:rsidR="00F30377" w:rsidRPr="00D55F1D" w14:paraId="265F6D10" w14:textId="77777777" w:rsidTr="002609F9">
        <w:trPr>
          <w:trHeight w:val="360"/>
        </w:trPr>
        <w:tc>
          <w:tcPr>
            <w:tcW w:w="3135" w:type="dxa"/>
            <w:tcBorders>
              <w:top w:val="single" w:sz="4" w:space="0" w:color="000000"/>
              <w:left w:val="single" w:sz="4" w:space="0" w:color="000000"/>
              <w:bottom w:val="double" w:sz="4" w:space="0" w:color="auto"/>
              <w:right w:val="single" w:sz="4" w:space="0" w:color="000000"/>
            </w:tcBorders>
            <w:shd w:val="clear" w:color="auto" w:fill="FFFFFF"/>
            <w:vAlign w:val="bottom"/>
          </w:tcPr>
          <w:p w14:paraId="1DB3D5F8" w14:textId="77777777" w:rsidR="00F30377" w:rsidRPr="00F266FD" w:rsidRDefault="00F30377" w:rsidP="00F266FD">
            <w:pPr>
              <w:spacing w:line="240" w:lineRule="auto"/>
              <w:jc w:val="center"/>
              <w:rPr>
                <w:rFonts w:ascii="Times New Roman" w:hAnsi="Times New Roman" w:cs="Times New Roman"/>
                <w:b/>
                <w:sz w:val="24"/>
                <w:szCs w:val="24"/>
              </w:rPr>
            </w:pPr>
            <w:r w:rsidRPr="00F266FD">
              <w:rPr>
                <w:rFonts w:ascii="Times New Roman" w:hAnsi="Times New Roman" w:cs="Times New Roman"/>
                <w:b/>
                <w:sz w:val="24"/>
                <w:szCs w:val="24"/>
              </w:rPr>
              <w:t>Item</w:t>
            </w:r>
          </w:p>
        </w:tc>
        <w:tc>
          <w:tcPr>
            <w:tcW w:w="2145" w:type="dxa"/>
            <w:tcBorders>
              <w:top w:val="single" w:sz="4" w:space="0" w:color="000000"/>
              <w:left w:val="nil"/>
              <w:bottom w:val="double" w:sz="4" w:space="0" w:color="auto"/>
              <w:right w:val="single" w:sz="4" w:space="0" w:color="000000"/>
            </w:tcBorders>
            <w:shd w:val="clear" w:color="auto" w:fill="FFFFFF"/>
            <w:vAlign w:val="bottom"/>
          </w:tcPr>
          <w:p w14:paraId="17245F51" w14:textId="77777777" w:rsidR="00F30377" w:rsidRPr="00F266FD" w:rsidRDefault="00F30377" w:rsidP="00F266FD">
            <w:pPr>
              <w:spacing w:line="240" w:lineRule="auto"/>
              <w:jc w:val="center"/>
              <w:rPr>
                <w:rFonts w:ascii="Times New Roman" w:hAnsi="Times New Roman" w:cs="Times New Roman"/>
                <w:b/>
                <w:sz w:val="24"/>
                <w:szCs w:val="24"/>
              </w:rPr>
            </w:pPr>
            <w:r w:rsidRPr="00F266FD">
              <w:rPr>
                <w:rFonts w:ascii="Times New Roman" w:hAnsi="Times New Roman" w:cs="Times New Roman"/>
                <w:b/>
                <w:sz w:val="24"/>
                <w:szCs w:val="24"/>
              </w:rPr>
              <w:t>Manufacturer</w:t>
            </w:r>
          </w:p>
        </w:tc>
        <w:tc>
          <w:tcPr>
            <w:tcW w:w="2415" w:type="dxa"/>
            <w:tcBorders>
              <w:top w:val="single" w:sz="4" w:space="0" w:color="000000"/>
              <w:left w:val="nil"/>
              <w:bottom w:val="double" w:sz="4" w:space="0" w:color="auto"/>
              <w:right w:val="single" w:sz="4" w:space="0" w:color="000000"/>
            </w:tcBorders>
            <w:shd w:val="clear" w:color="auto" w:fill="FFFFFF"/>
            <w:vAlign w:val="bottom"/>
          </w:tcPr>
          <w:p w14:paraId="69696031" w14:textId="77777777" w:rsidR="00F30377" w:rsidRPr="00F266FD" w:rsidRDefault="00F30377" w:rsidP="00F266FD">
            <w:pPr>
              <w:spacing w:line="240" w:lineRule="auto"/>
              <w:jc w:val="center"/>
              <w:rPr>
                <w:rFonts w:ascii="Times New Roman" w:hAnsi="Times New Roman" w:cs="Times New Roman"/>
                <w:b/>
                <w:sz w:val="24"/>
                <w:szCs w:val="24"/>
              </w:rPr>
            </w:pPr>
            <w:r w:rsidRPr="00F266FD">
              <w:rPr>
                <w:rFonts w:ascii="Times New Roman" w:hAnsi="Times New Roman" w:cs="Times New Roman"/>
                <w:b/>
                <w:sz w:val="24"/>
                <w:szCs w:val="24"/>
              </w:rPr>
              <w:t>Model</w:t>
            </w:r>
          </w:p>
        </w:tc>
        <w:tc>
          <w:tcPr>
            <w:tcW w:w="1470" w:type="dxa"/>
            <w:tcBorders>
              <w:top w:val="single" w:sz="4" w:space="0" w:color="000000"/>
              <w:left w:val="nil"/>
              <w:bottom w:val="double" w:sz="4" w:space="0" w:color="auto"/>
              <w:right w:val="single" w:sz="4" w:space="0" w:color="000000"/>
            </w:tcBorders>
            <w:shd w:val="clear" w:color="auto" w:fill="FFFFFF"/>
            <w:vAlign w:val="bottom"/>
          </w:tcPr>
          <w:p w14:paraId="0A9C39BB" w14:textId="77777777" w:rsidR="00F30377" w:rsidRPr="00F266FD" w:rsidRDefault="00F30377" w:rsidP="00F266FD">
            <w:pPr>
              <w:spacing w:line="240" w:lineRule="auto"/>
              <w:jc w:val="center"/>
              <w:rPr>
                <w:rFonts w:ascii="Times New Roman" w:hAnsi="Times New Roman" w:cs="Times New Roman"/>
                <w:b/>
                <w:sz w:val="24"/>
                <w:szCs w:val="24"/>
              </w:rPr>
            </w:pPr>
            <w:r w:rsidRPr="00F266FD">
              <w:rPr>
                <w:rFonts w:ascii="Times New Roman" w:hAnsi="Times New Roman" w:cs="Times New Roman"/>
                <w:b/>
                <w:sz w:val="24"/>
                <w:szCs w:val="24"/>
              </w:rPr>
              <w:t>Quantity</w:t>
            </w:r>
          </w:p>
        </w:tc>
      </w:tr>
      <w:tr w:rsidR="002609F9" w:rsidRPr="00D55F1D" w14:paraId="15F793E6" w14:textId="77777777" w:rsidTr="002609F9">
        <w:trPr>
          <w:trHeight w:val="288"/>
        </w:trPr>
        <w:tc>
          <w:tcPr>
            <w:tcW w:w="3135" w:type="dxa"/>
            <w:tcBorders>
              <w:top w:val="single" w:sz="4" w:space="0" w:color="auto"/>
              <w:left w:val="single" w:sz="4" w:space="0" w:color="000000"/>
              <w:bottom w:val="single" w:sz="4" w:space="0" w:color="000000"/>
              <w:right w:val="single" w:sz="4" w:space="0" w:color="000000"/>
            </w:tcBorders>
            <w:shd w:val="clear" w:color="auto" w:fill="FFFFFF"/>
            <w:vAlign w:val="bottom"/>
          </w:tcPr>
          <w:p w14:paraId="35E7C625" w14:textId="74D09A75" w:rsidR="002609F9" w:rsidRPr="00D55F1D" w:rsidRDefault="002609F9" w:rsidP="002609F9">
            <w:pPr>
              <w:spacing w:line="240" w:lineRule="auto"/>
              <w:rPr>
                <w:rFonts w:ascii="Times New Roman" w:hAnsi="Times New Roman" w:cs="Times New Roman"/>
              </w:rPr>
            </w:pPr>
            <w:r>
              <w:rPr>
                <w:rFonts w:ascii="Times New Roman" w:hAnsi="Times New Roman" w:cs="Times New Roman"/>
              </w:rPr>
              <w:t>SLC 5/05</w:t>
            </w:r>
          </w:p>
        </w:tc>
        <w:tc>
          <w:tcPr>
            <w:tcW w:w="2145" w:type="dxa"/>
            <w:tcBorders>
              <w:top w:val="single" w:sz="4" w:space="0" w:color="auto"/>
              <w:left w:val="nil"/>
              <w:bottom w:val="single" w:sz="4" w:space="0" w:color="000000"/>
              <w:right w:val="single" w:sz="4" w:space="0" w:color="000000"/>
            </w:tcBorders>
            <w:shd w:val="clear" w:color="auto" w:fill="FFFFFF"/>
            <w:vAlign w:val="bottom"/>
          </w:tcPr>
          <w:p w14:paraId="17A95049" w14:textId="77777777" w:rsidR="002609F9" w:rsidRPr="00D55F1D" w:rsidRDefault="002609F9" w:rsidP="002609F9">
            <w:pPr>
              <w:spacing w:line="240" w:lineRule="auto"/>
              <w:rPr>
                <w:rFonts w:ascii="Times New Roman" w:hAnsi="Times New Roman" w:cs="Times New Roman"/>
              </w:rPr>
            </w:pPr>
            <w:r w:rsidRPr="00D55F1D">
              <w:rPr>
                <w:rFonts w:ascii="Times New Roman" w:hAnsi="Times New Roman" w:cs="Times New Roman"/>
              </w:rPr>
              <w:t>AB</w:t>
            </w:r>
          </w:p>
        </w:tc>
        <w:tc>
          <w:tcPr>
            <w:tcW w:w="2415" w:type="dxa"/>
            <w:tcBorders>
              <w:top w:val="single" w:sz="4" w:space="0" w:color="auto"/>
              <w:left w:val="nil"/>
              <w:bottom w:val="single" w:sz="4" w:space="0" w:color="000000"/>
              <w:right w:val="single" w:sz="4" w:space="0" w:color="000000"/>
            </w:tcBorders>
            <w:shd w:val="clear" w:color="auto" w:fill="FFFFFF"/>
            <w:vAlign w:val="bottom"/>
          </w:tcPr>
          <w:p w14:paraId="5579C800" w14:textId="404E1F74" w:rsidR="002609F9" w:rsidRPr="00D55F1D" w:rsidRDefault="002609F9" w:rsidP="002609F9">
            <w:pPr>
              <w:spacing w:line="240" w:lineRule="auto"/>
              <w:rPr>
                <w:rFonts w:ascii="Times New Roman" w:hAnsi="Times New Roman" w:cs="Times New Roman"/>
              </w:rPr>
            </w:pPr>
            <w:r>
              <w:rPr>
                <w:rFonts w:ascii="Times New Roman" w:hAnsi="Times New Roman" w:cs="Times New Roman"/>
              </w:rPr>
              <w:t>1747</w:t>
            </w:r>
            <w:r w:rsidRPr="00D55F1D">
              <w:rPr>
                <w:rFonts w:ascii="Times New Roman" w:hAnsi="Times New Roman" w:cs="Times New Roman"/>
              </w:rPr>
              <w:t>-L5</w:t>
            </w:r>
            <w:r>
              <w:rPr>
                <w:rFonts w:ascii="Times New Roman" w:hAnsi="Times New Roman" w:cs="Times New Roman"/>
              </w:rPr>
              <w:t>52</w:t>
            </w:r>
          </w:p>
        </w:tc>
        <w:tc>
          <w:tcPr>
            <w:tcW w:w="1470" w:type="dxa"/>
            <w:tcBorders>
              <w:top w:val="single" w:sz="4" w:space="0" w:color="auto"/>
              <w:left w:val="nil"/>
              <w:bottom w:val="single" w:sz="4" w:space="0" w:color="000000"/>
              <w:right w:val="single" w:sz="4" w:space="0" w:color="000000"/>
            </w:tcBorders>
            <w:shd w:val="clear" w:color="auto" w:fill="FFFFFF"/>
            <w:vAlign w:val="bottom"/>
          </w:tcPr>
          <w:p w14:paraId="3BFA8CC7" w14:textId="77777777" w:rsidR="002609F9" w:rsidRPr="00D55F1D" w:rsidRDefault="002609F9" w:rsidP="002609F9">
            <w:pPr>
              <w:spacing w:line="240" w:lineRule="auto"/>
              <w:jc w:val="center"/>
              <w:rPr>
                <w:rFonts w:ascii="Times New Roman" w:hAnsi="Times New Roman" w:cs="Times New Roman"/>
              </w:rPr>
            </w:pPr>
            <w:r w:rsidRPr="00D55F1D">
              <w:rPr>
                <w:rFonts w:ascii="Times New Roman" w:hAnsi="Times New Roman" w:cs="Times New Roman"/>
              </w:rPr>
              <w:t>1</w:t>
            </w:r>
          </w:p>
        </w:tc>
      </w:tr>
      <w:tr w:rsidR="002609F9" w:rsidRPr="00D55F1D" w14:paraId="0B50FCCC"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55F19DB8" w14:textId="77777777" w:rsidR="002609F9" w:rsidRPr="00D55F1D" w:rsidRDefault="002609F9" w:rsidP="002609F9">
            <w:pPr>
              <w:spacing w:line="240" w:lineRule="auto"/>
              <w:rPr>
                <w:rFonts w:ascii="Times New Roman" w:hAnsi="Times New Roman" w:cs="Times New Roman"/>
              </w:rPr>
            </w:pPr>
            <w:r w:rsidRPr="00D55F1D">
              <w:rPr>
                <w:rFonts w:ascii="Times New Roman" w:hAnsi="Times New Roman" w:cs="Times New Roman"/>
              </w:rPr>
              <w:t>DC Input Card</w:t>
            </w:r>
          </w:p>
        </w:tc>
        <w:tc>
          <w:tcPr>
            <w:tcW w:w="2145" w:type="dxa"/>
            <w:tcBorders>
              <w:top w:val="nil"/>
              <w:left w:val="nil"/>
              <w:bottom w:val="single" w:sz="4" w:space="0" w:color="000000"/>
              <w:right w:val="single" w:sz="4" w:space="0" w:color="000000"/>
            </w:tcBorders>
            <w:shd w:val="clear" w:color="auto" w:fill="FFFFFF"/>
            <w:vAlign w:val="bottom"/>
          </w:tcPr>
          <w:p w14:paraId="313C7A68" w14:textId="77777777" w:rsidR="002609F9" w:rsidRPr="00D55F1D" w:rsidRDefault="002609F9" w:rsidP="002609F9">
            <w:pPr>
              <w:spacing w:line="240" w:lineRule="auto"/>
              <w:rPr>
                <w:rFonts w:ascii="Times New Roman" w:hAnsi="Times New Roman" w:cs="Times New Roman"/>
              </w:rPr>
            </w:pPr>
            <w:r w:rsidRPr="00D55F1D">
              <w:rPr>
                <w:rFonts w:ascii="Times New Roman" w:hAnsi="Times New Roman" w:cs="Times New Roman"/>
              </w:rPr>
              <w:t>AB</w:t>
            </w:r>
          </w:p>
        </w:tc>
        <w:tc>
          <w:tcPr>
            <w:tcW w:w="2415" w:type="dxa"/>
            <w:tcBorders>
              <w:top w:val="nil"/>
              <w:left w:val="nil"/>
              <w:bottom w:val="single" w:sz="4" w:space="0" w:color="000000"/>
              <w:right w:val="single" w:sz="4" w:space="0" w:color="000000"/>
            </w:tcBorders>
            <w:shd w:val="clear" w:color="auto" w:fill="FFFFFF"/>
            <w:vAlign w:val="bottom"/>
          </w:tcPr>
          <w:p w14:paraId="7830A418" w14:textId="77777777" w:rsidR="002609F9" w:rsidRPr="00D55F1D" w:rsidRDefault="002609F9" w:rsidP="002609F9">
            <w:pPr>
              <w:spacing w:line="240" w:lineRule="auto"/>
              <w:rPr>
                <w:rFonts w:ascii="Times New Roman" w:hAnsi="Times New Roman" w:cs="Times New Roman"/>
              </w:rPr>
            </w:pPr>
            <w:r w:rsidRPr="00D55F1D">
              <w:rPr>
                <w:rFonts w:ascii="Times New Roman" w:hAnsi="Times New Roman" w:cs="Times New Roman"/>
              </w:rPr>
              <w:t>1746-IB16</w:t>
            </w:r>
          </w:p>
        </w:tc>
        <w:tc>
          <w:tcPr>
            <w:tcW w:w="1470" w:type="dxa"/>
            <w:tcBorders>
              <w:top w:val="nil"/>
              <w:left w:val="nil"/>
              <w:bottom w:val="single" w:sz="4" w:space="0" w:color="000000"/>
              <w:right w:val="single" w:sz="4" w:space="0" w:color="000000"/>
            </w:tcBorders>
            <w:shd w:val="clear" w:color="auto" w:fill="FFFFFF"/>
            <w:vAlign w:val="bottom"/>
          </w:tcPr>
          <w:p w14:paraId="7D143562" w14:textId="77777777" w:rsidR="002609F9" w:rsidRPr="00D55F1D" w:rsidRDefault="002609F9" w:rsidP="002609F9">
            <w:pPr>
              <w:spacing w:line="240" w:lineRule="auto"/>
              <w:jc w:val="center"/>
              <w:rPr>
                <w:rFonts w:ascii="Times New Roman" w:hAnsi="Times New Roman" w:cs="Times New Roman"/>
              </w:rPr>
            </w:pPr>
            <w:r w:rsidRPr="00D55F1D">
              <w:rPr>
                <w:rFonts w:ascii="Times New Roman" w:hAnsi="Times New Roman" w:cs="Times New Roman"/>
              </w:rPr>
              <w:t>1</w:t>
            </w:r>
          </w:p>
        </w:tc>
      </w:tr>
      <w:tr w:rsidR="002609F9" w:rsidRPr="00D55F1D" w14:paraId="08B0D41E"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3CFECBE4" w14:textId="77777777" w:rsidR="002609F9" w:rsidRPr="00D55F1D" w:rsidRDefault="002609F9" w:rsidP="002609F9">
            <w:pPr>
              <w:spacing w:line="240" w:lineRule="auto"/>
              <w:rPr>
                <w:rFonts w:ascii="Times New Roman" w:hAnsi="Times New Roman" w:cs="Times New Roman"/>
              </w:rPr>
            </w:pPr>
            <w:r w:rsidRPr="00D55F1D">
              <w:rPr>
                <w:rFonts w:ascii="Times New Roman" w:hAnsi="Times New Roman" w:cs="Times New Roman"/>
              </w:rPr>
              <w:t>DC Output Card</w:t>
            </w:r>
          </w:p>
        </w:tc>
        <w:tc>
          <w:tcPr>
            <w:tcW w:w="2145" w:type="dxa"/>
            <w:tcBorders>
              <w:top w:val="nil"/>
              <w:left w:val="nil"/>
              <w:bottom w:val="single" w:sz="4" w:space="0" w:color="000000"/>
              <w:right w:val="single" w:sz="4" w:space="0" w:color="000000"/>
            </w:tcBorders>
            <w:shd w:val="clear" w:color="auto" w:fill="FFFFFF"/>
            <w:vAlign w:val="bottom"/>
          </w:tcPr>
          <w:p w14:paraId="15E0C2FF" w14:textId="77777777" w:rsidR="002609F9" w:rsidRPr="00D55F1D" w:rsidRDefault="002609F9" w:rsidP="002609F9">
            <w:pPr>
              <w:spacing w:line="240" w:lineRule="auto"/>
              <w:rPr>
                <w:rFonts w:ascii="Times New Roman" w:hAnsi="Times New Roman" w:cs="Times New Roman"/>
              </w:rPr>
            </w:pPr>
            <w:r w:rsidRPr="00D55F1D">
              <w:rPr>
                <w:rFonts w:ascii="Times New Roman" w:hAnsi="Times New Roman" w:cs="Times New Roman"/>
              </w:rPr>
              <w:t>AB</w:t>
            </w:r>
          </w:p>
        </w:tc>
        <w:tc>
          <w:tcPr>
            <w:tcW w:w="2415" w:type="dxa"/>
            <w:tcBorders>
              <w:top w:val="nil"/>
              <w:left w:val="nil"/>
              <w:bottom w:val="single" w:sz="4" w:space="0" w:color="000000"/>
              <w:right w:val="single" w:sz="4" w:space="0" w:color="000000"/>
            </w:tcBorders>
            <w:shd w:val="clear" w:color="auto" w:fill="FFFFFF"/>
            <w:vAlign w:val="bottom"/>
          </w:tcPr>
          <w:p w14:paraId="6AA569F4" w14:textId="77777777" w:rsidR="002609F9" w:rsidRPr="00D55F1D" w:rsidRDefault="002609F9" w:rsidP="002609F9">
            <w:pPr>
              <w:spacing w:line="240" w:lineRule="auto"/>
              <w:rPr>
                <w:rFonts w:ascii="Times New Roman" w:hAnsi="Times New Roman" w:cs="Times New Roman"/>
              </w:rPr>
            </w:pPr>
            <w:r w:rsidRPr="00D55F1D">
              <w:rPr>
                <w:rFonts w:ascii="Times New Roman" w:hAnsi="Times New Roman" w:cs="Times New Roman"/>
              </w:rPr>
              <w:t>1746-OB16</w:t>
            </w:r>
          </w:p>
        </w:tc>
        <w:tc>
          <w:tcPr>
            <w:tcW w:w="1470" w:type="dxa"/>
            <w:tcBorders>
              <w:top w:val="nil"/>
              <w:left w:val="nil"/>
              <w:bottom w:val="single" w:sz="4" w:space="0" w:color="000000"/>
              <w:right w:val="single" w:sz="4" w:space="0" w:color="000000"/>
            </w:tcBorders>
            <w:shd w:val="clear" w:color="auto" w:fill="FFFFFF"/>
            <w:vAlign w:val="bottom"/>
          </w:tcPr>
          <w:p w14:paraId="66DEB41E" w14:textId="77777777" w:rsidR="002609F9" w:rsidRPr="00D55F1D" w:rsidRDefault="002609F9" w:rsidP="002609F9">
            <w:pPr>
              <w:spacing w:line="240" w:lineRule="auto"/>
              <w:jc w:val="center"/>
              <w:rPr>
                <w:rFonts w:ascii="Times New Roman" w:hAnsi="Times New Roman" w:cs="Times New Roman"/>
              </w:rPr>
            </w:pPr>
            <w:r w:rsidRPr="00D55F1D">
              <w:rPr>
                <w:rFonts w:ascii="Times New Roman" w:hAnsi="Times New Roman" w:cs="Times New Roman"/>
              </w:rPr>
              <w:t>1</w:t>
            </w:r>
          </w:p>
        </w:tc>
      </w:tr>
      <w:tr w:rsidR="002609F9" w:rsidRPr="00D55F1D" w14:paraId="7E133584"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1562A3CE" w14:textId="3E01F1C1" w:rsidR="002609F9" w:rsidRPr="00D55F1D" w:rsidRDefault="002609F9" w:rsidP="002609F9">
            <w:pPr>
              <w:spacing w:line="240" w:lineRule="auto"/>
              <w:rPr>
                <w:rFonts w:ascii="Times New Roman" w:hAnsi="Times New Roman" w:cs="Times New Roman"/>
              </w:rPr>
            </w:pPr>
            <w:r>
              <w:rPr>
                <w:rFonts w:ascii="Times New Roman" w:hAnsi="Times New Roman" w:cs="Times New Roman"/>
              </w:rPr>
              <w:t>Analog Input Output Card</w:t>
            </w:r>
          </w:p>
        </w:tc>
        <w:tc>
          <w:tcPr>
            <w:tcW w:w="2145" w:type="dxa"/>
            <w:tcBorders>
              <w:top w:val="nil"/>
              <w:left w:val="nil"/>
              <w:bottom w:val="single" w:sz="4" w:space="0" w:color="000000"/>
              <w:right w:val="single" w:sz="4" w:space="0" w:color="000000"/>
            </w:tcBorders>
            <w:shd w:val="clear" w:color="auto" w:fill="FFFFFF"/>
            <w:vAlign w:val="bottom"/>
          </w:tcPr>
          <w:p w14:paraId="0432CD83" w14:textId="06F5CDD6" w:rsidR="002609F9" w:rsidRPr="00D55F1D" w:rsidRDefault="002609F9" w:rsidP="002609F9">
            <w:pPr>
              <w:spacing w:line="240" w:lineRule="auto"/>
              <w:rPr>
                <w:rFonts w:ascii="Times New Roman" w:hAnsi="Times New Roman" w:cs="Times New Roman"/>
              </w:rPr>
            </w:pPr>
            <w:r>
              <w:rPr>
                <w:rFonts w:ascii="Times New Roman" w:hAnsi="Times New Roman" w:cs="Times New Roman"/>
              </w:rPr>
              <w:t>AB</w:t>
            </w:r>
          </w:p>
        </w:tc>
        <w:tc>
          <w:tcPr>
            <w:tcW w:w="2415" w:type="dxa"/>
            <w:tcBorders>
              <w:top w:val="nil"/>
              <w:left w:val="nil"/>
              <w:bottom w:val="single" w:sz="4" w:space="0" w:color="000000"/>
              <w:right w:val="single" w:sz="4" w:space="0" w:color="000000"/>
            </w:tcBorders>
            <w:shd w:val="clear" w:color="auto" w:fill="FFFFFF"/>
            <w:vAlign w:val="bottom"/>
          </w:tcPr>
          <w:p w14:paraId="2C02CC7E" w14:textId="1EE63202" w:rsidR="002609F9" w:rsidRPr="00D55F1D" w:rsidRDefault="002609F9" w:rsidP="002609F9">
            <w:pPr>
              <w:spacing w:line="240" w:lineRule="auto"/>
              <w:rPr>
                <w:rFonts w:ascii="Times New Roman" w:hAnsi="Times New Roman" w:cs="Times New Roman"/>
              </w:rPr>
            </w:pPr>
            <w:r>
              <w:rPr>
                <w:rFonts w:ascii="Times New Roman" w:hAnsi="Times New Roman" w:cs="Times New Roman"/>
              </w:rPr>
              <w:t>1746-NIO4V</w:t>
            </w:r>
          </w:p>
        </w:tc>
        <w:tc>
          <w:tcPr>
            <w:tcW w:w="1470" w:type="dxa"/>
            <w:tcBorders>
              <w:top w:val="nil"/>
              <w:left w:val="nil"/>
              <w:bottom w:val="single" w:sz="4" w:space="0" w:color="000000"/>
              <w:right w:val="single" w:sz="4" w:space="0" w:color="000000"/>
            </w:tcBorders>
            <w:shd w:val="clear" w:color="auto" w:fill="FFFFFF"/>
            <w:vAlign w:val="bottom"/>
          </w:tcPr>
          <w:p w14:paraId="026BD691" w14:textId="0019311A" w:rsidR="002609F9" w:rsidRPr="00D55F1D" w:rsidRDefault="002609F9" w:rsidP="002609F9">
            <w:pPr>
              <w:spacing w:line="240" w:lineRule="auto"/>
              <w:jc w:val="center"/>
              <w:rPr>
                <w:rFonts w:ascii="Times New Roman" w:hAnsi="Times New Roman" w:cs="Times New Roman"/>
              </w:rPr>
            </w:pPr>
            <w:r>
              <w:rPr>
                <w:rFonts w:ascii="Times New Roman" w:hAnsi="Times New Roman" w:cs="Times New Roman"/>
              </w:rPr>
              <w:t>1</w:t>
            </w:r>
          </w:p>
        </w:tc>
      </w:tr>
      <w:tr w:rsidR="002609F9" w:rsidRPr="00D55F1D" w14:paraId="391F231A"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02C647FD" w14:textId="77777777" w:rsidR="002609F9" w:rsidRPr="00D55F1D" w:rsidRDefault="002609F9" w:rsidP="002609F9">
            <w:pPr>
              <w:spacing w:line="240" w:lineRule="auto"/>
              <w:rPr>
                <w:rFonts w:ascii="Times New Roman" w:hAnsi="Times New Roman" w:cs="Times New Roman"/>
              </w:rPr>
            </w:pPr>
            <w:r w:rsidRPr="00D55F1D">
              <w:rPr>
                <w:rFonts w:ascii="Times New Roman" w:hAnsi="Times New Roman" w:cs="Times New Roman"/>
              </w:rPr>
              <w:t>Stepper Module</w:t>
            </w:r>
          </w:p>
        </w:tc>
        <w:tc>
          <w:tcPr>
            <w:tcW w:w="2145" w:type="dxa"/>
            <w:tcBorders>
              <w:top w:val="nil"/>
              <w:left w:val="nil"/>
              <w:bottom w:val="single" w:sz="4" w:space="0" w:color="000000"/>
              <w:right w:val="single" w:sz="4" w:space="0" w:color="000000"/>
            </w:tcBorders>
            <w:shd w:val="clear" w:color="auto" w:fill="FFFFFF"/>
            <w:vAlign w:val="bottom"/>
          </w:tcPr>
          <w:p w14:paraId="0BC45429" w14:textId="77777777" w:rsidR="002609F9" w:rsidRPr="00D55F1D" w:rsidRDefault="002609F9" w:rsidP="002609F9">
            <w:pPr>
              <w:spacing w:line="240" w:lineRule="auto"/>
              <w:rPr>
                <w:rFonts w:ascii="Times New Roman" w:hAnsi="Times New Roman" w:cs="Times New Roman"/>
              </w:rPr>
            </w:pPr>
            <w:r w:rsidRPr="00D55F1D">
              <w:rPr>
                <w:rFonts w:ascii="Times New Roman" w:hAnsi="Times New Roman" w:cs="Times New Roman"/>
              </w:rPr>
              <w:t>AB</w:t>
            </w:r>
          </w:p>
        </w:tc>
        <w:tc>
          <w:tcPr>
            <w:tcW w:w="2415" w:type="dxa"/>
            <w:tcBorders>
              <w:top w:val="nil"/>
              <w:left w:val="nil"/>
              <w:bottom w:val="single" w:sz="4" w:space="0" w:color="000000"/>
              <w:right w:val="single" w:sz="4" w:space="0" w:color="000000"/>
            </w:tcBorders>
            <w:shd w:val="clear" w:color="auto" w:fill="FFFFFF"/>
            <w:vAlign w:val="bottom"/>
          </w:tcPr>
          <w:p w14:paraId="05DD5290" w14:textId="77777777" w:rsidR="002609F9" w:rsidRPr="00D55F1D" w:rsidRDefault="002609F9" w:rsidP="002609F9">
            <w:pPr>
              <w:spacing w:line="240" w:lineRule="auto"/>
              <w:rPr>
                <w:rFonts w:ascii="Times New Roman" w:hAnsi="Times New Roman" w:cs="Times New Roman"/>
              </w:rPr>
            </w:pPr>
            <w:r w:rsidRPr="00D55F1D">
              <w:rPr>
                <w:rFonts w:ascii="Times New Roman" w:hAnsi="Times New Roman" w:cs="Times New Roman"/>
              </w:rPr>
              <w:t>1746-HSTP1</w:t>
            </w:r>
          </w:p>
        </w:tc>
        <w:tc>
          <w:tcPr>
            <w:tcW w:w="1470" w:type="dxa"/>
            <w:tcBorders>
              <w:top w:val="nil"/>
              <w:left w:val="nil"/>
              <w:bottom w:val="single" w:sz="4" w:space="0" w:color="000000"/>
              <w:right w:val="single" w:sz="4" w:space="0" w:color="000000"/>
            </w:tcBorders>
            <w:shd w:val="clear" w:color="auto" w:fill="FFFFFF"/>
            <w:vAlign w:val="bottom"/>
          </w:tcPr>
          <w:p w14:paraId="16B5021F" w14:textId="77777777" w:rsidR="002609F9" w:rsidRPr="00D55F1D" w:rsidRDefault="002609F9" w:rsidP="002609F9">
            <w:pPr>
              <w:spacing w:line="240" w:lineRule="auto"/>
              <w:jc w:val="center"/>
              <w:rPr>
                <w:rFonts w:ascii="Times New Roman" w:hAnsi="Times New Roman" w:cs="Times New Roman"/>
              </w:rPr>
            </w:pPr>
            <w:r w:rsidRPr="00D55F1D">
              <w:rPr>
                <w:rFonts w:ascii="Times New Roman" w:hAnsi="Times New Roman" w:cs="Times New Roman"/>
              </w:rPr>
              <w:t>1</w:t>
            </w:r>
          </w:p>
        </w:tc>
      </w:tr>
      <w:tr w:rsidR="002609F9" w:rsidRPr="00D55F1D" w14:paraId="0470A6EC"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670BC5D7" w14:textId="05A0FF5C" w:rsidR="002609F9" w:rsidRPr="00D55F1D" w:rsidRDefault="002609F9" w:rsidP="002609F9">
            <w:pPr>
              <w:spacing w:line="240" w:lineRule="auto"/>
              <w:rPr>
                <w:rFonts w:ascii="Times New Roman" w:hAnsi="Times New Roman" w:cs="Times New Roman"/>
              </w:rPr>
            </w:pPr>
            <w:r>
              <w:rPr>
                <w:rFonts w:ascii="Times New Roman" w:hAnsi="Times New Roman" w:cs="Times New Roman"/>
              </w:rPr>
              <w:t>7-Slot Chassis</w:t>
            </w:r>
          </w:p>
        </w:tc>
        <w:tc>
          <w:tcPr>
            <w:tcW w:w="2145" w:type="dxa"/>
            <w:tcBorders>
              <w:top w:val="nil"/>
              <w:left w:val="nil"/>
              <w:bottom w:val="single" w:sz="4" w:space="0" w:color="000000"/>
              <w:right w:val="single" w:sz="4" w:space="0" w:color="000000"/>
            </w:tcBorders>
            <w:shd w:val="clear" w:color="auto" w:fill="FFFFFF"/>
            <w:vAlign w:val="bottom"/>
          </w:tcPr>
          <w:p w14:paraId="49B1AD82" w14:textId="0C7120F3" w:rsidR="002609F9" w:rsidRPr="00D55F1D" w:rsidRDefault="002609F9" w:rsidP="002609F9">
            <w:pPr>
              <w:spacing w:line="240" w:lineRule="auto"/>
              <w:rPr>
                <w:rFonts w:ascii="Times New Roman" w:hAnsi="Times New Roman" w:cs="Times New Roman"/>
              </w:rPr>
            </w:pPr>
            <w:r>
              <w:rPr>
                <w:rFonts w:ascii="Times New Roman" w:hAnsi="Times New Roman" w:cs="Times New Roman"/>
              </w:rPr>
              <w:t>AB</w:t>
            </w:r>
          </w:p>
        </w:tc>
        <w:tc>
          <w:tcPr>
            <w:tcW w:w="2415" w:type="dxa"/>
            <w:tcBorders>
              <w:top w:val="nil"/>
              <w:left w:val="nil"/>
              <w:bottom w:val="single" w:sz="4" w:space="0" w:color="000000"/>
              <w:right w:val="single" w:sz="4" w:space="0" w:color="000000"/>
            </w:tcBorders>
            <w:shd w:val="clear" w:color="auto" w:fill="FFFFFF"/>
            <w:vAlign w:val="bottom"/>
          </w:tcPr>
          <w:p w14:paraId="405A3D5A" w14:textId="6B09CA6A" w:rsidR="002609F9" w:rsidRPr="00D55F1D" w:rsidRDefault="002609F9" w:rsidP="002609F9">
            <w:pPr>
              <w:spacing w:line="240" w:lineRule="auto"/>
              <w:rPr>
                <w:rFonts w:ascii="Times New Roman" w:hAnsi="Times New Roman" w:cs="Times New Roman"/>
              </w:rPr>
            </w:pPr>
            <w:r>
              <w:rPr>
                <w:rFonts w:ascii="Times New Roman" w:hAnsi="Times New Roman" w:cs="Times New Roman"/>
              </w:rPr>
              <w:t>1746-A7</w:t>
            </w:r>
          </w:p>
        </w:tc>
        <w:tc>
          <w:tcPr>
            <w:tcW w:w="1470" w:type="dxa"/>
            <w:tcBorders>
              <w:top w:val="nil"/>
              <w:left w:val="nil"/>
              <w:bottom w:val="single" w:sz="4" w:space="0" w:color="000000"/>
              <w:right w:val="single" w:sz="4" w:space="0" w:color="000000"/>
            </w:tcBorders>
            <w:shd w:val="clear" w:color="auto" w:fill="FFFFFF"/>
            <w:vAlign w:val="bottom"/>
          </w:tcPr>
          <w:p w14:paraId="60F07977" w14:textId="71A730ED" w:rsidR="002609F9" w:rsidRPr="00D55F1D" w:rsidRDefault="002609F9" w:rsidP="002609F9">
            <w:pPr>
              <w:spacing w:line="240" w:lineRule="auto"/>
              <w:jc w:val="center"/>
              <w:rPr>
                <w:rFonts w:ascii="Times New Roman" w:hAnsi="Times New Roman" w:cs="Times New Roman"/>
              </w:rPr>
            </w:pPr>
            <w:r>
              <w:rPr>
                <w:rFonts w:ascii="Times New Roman" w:hAnsi="Times New Roman" w:cs="Times New Roman"/>
              </w:rPr>
              <w:t>1</w:t>
            </w:r>
          </w:p>
        </w:tc>
      </w:tr>
      <w:tr w:rsidR="002609F9" w:rsidRPr="00D55F1D" w14:paraId="0E559E27"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75D16A27" w14:textId="35D861D8" w:rsidR="002609F9" w:rsidRPr="00D55F1D" w:rsidRDefault="002609F9" w:rsidP="002609F9">
            <w:pPr>
              <w:spacing w:line="240" w:lineRule="auto"/>
              <w:rPr>
                <w:rFonts w:ascii="Times New Roman" w:hAnsi="Times New Roman" w:cs="Times New Roman"/>
              </w:rPr>
            </w:pPr>
            <w:r>
              <w:rPr>
                <w:rFonts w:ascii="Times New Roman" w:hAnsi="Times New Roman" w:cs="Times New Roman"/>
              </w:rPr>
              <w:t>SLC500 Power Supply</w:t>
            </w:r>
          </w:p>
        </w:tc>
        <w:tc>
          <w:tcPr>
            <w:tcW w:w="2145" w:type="dxa"/>
            <w:tcBorders>
              <w:top w:val="nil"/>
              <w:left w:val="nil"/>
              <w:bottom w:val="single" w:sz="4" w:space="0" w:color="000000"/>
              <w:right w:val="single" w:sz="4" w:space="0" w:color="000000"/>
            </w:tcBorders>
            <w:shd w:val="clear" w:color="auto" w:fill="FFFFFF"/>
            <w:vAlign w:val="bottom"/>
          </w:tcPr>
          <w:p w14:paraId="7DE243D0" w14:textId="492E6F63" w:rsidR="002609F9" w:rsidRPr="00D55F1D" w:rsidRDefault="002609F9" w:rsidP="002609F9">
            <w:pPr>
              <w:spacing w:line="240" w:lineRule="auto"/>
              <w:rPr>
                <w:rFonts w:ascii="Times New Roman" w:hAnsi="Times New Roman" w:cs="Times New Roman"/>
              </w:rPr>
            </w:pPr>
            <w:r>
              <w:rPr>
                <w:rFonts w:ascii="Times New Roman" w:hAnsi="Times New Roman" w:cs="Times New Roman"/>
              </w:rPr>
              <w:t>AB</w:t>
            </w:r>
          </w:p>
        </w:tc>
        <w:tc>
          <w:tcPr>
            <w:tcW w:w="2415" w:type="dxa"/>
            <w:tcBorders>
              <w:top w:val="nil"/>
              <w:left w:val="nil"/>
              <w:bottom w:val="single" w:sz="4" w:space="0" w:color="000000"/>
              <w:right w:val="single" w:sz="4" w:space="0" w:color="000000"/>
            </w:tcBorders>
            <w:shd w:val="clear" w:color="auto" w:fill="FFFFFF"/>
            <w:vAlign w:val="bottom"/>
          </w:tcPr>
          <w:p w14:paraId="6C508742" w14:textId="15741397" w:rsidR="002609F9" w:rsidRPr="00D55F1D" w:rsidRDefault="002609F9" w:rsidP="002609F9">
            <w:pPr>
              <w:spacing w:line="240" w:lineRule="auto"/>
              <w:rPr>
                <w:rFonts w:ascii="Times New Roman" w:hAnsi="Times New Roman" w:cs="Times New Roman"/>
              </w:rPr>
            </w:pPr>
            <w:r>
              <w:rPr>
                <w:rFonts w:ascii="Times New Roman" w:hAnsi="Times New Roman" w:cs="Times New Roman"/>
              </w:rPr>
              <w:t>1746-P2</w:t>
            </w:r>
          </w:p>
        </w:tc>
        <w:tc>
          <w:tcPr>
            <w:tcW w:w="1470" w:type="dxa"/>
            <w:tcBorders>
              <w:top w:val="nil"/>
              <w:left w:val="nil"/>
              <w:bottom w:val="single" w:sz="4" w:space="0" w:color="000000"/>
              <w:right w:val="single" w:sz="4" w:space="0" w:color="000000"/>
            </w:tcBorders>
            <w:shd w:val="clear" w:color="auto" w:fill="FFFFFF"/>
            <w:vAlign w:val="bottom"/>
          </w:tcPr>
          <w:p w14:paraId="6861E330" w14:textId="21204D8A" w:rsidR="002609F9" w:rsidRPr="00D55F1D" w:rsidRDefault="002609F9" w:rsidP="002609F9">
            <w:pPr>
              <w:spacing w:line="240" w:lineRule="auto"/>
              <w:jc w:val="center"/>
              <w:rPr>
                <w:rFonts w:ascii="Times New Roman" w:hAnsi="Times New Roman" w:cs="Times New Roman"/>
              </w:rPr>
            </w:pPr>
            <w:r>
              <w:rPr>
                <w:rFonts w:ascii="Times New Roman" w:hAnsi="Times New Roman" w:cs="Times New Roman"/>
              </w:rPr>
              <w:t>1</w:t>
            </w:r>
          </w:p>
        </w:tc>
      </w:tr>
      <w:tr w:rsidR="002609F9" w:rsidRPr="00D55F1D" w14:paraId="29F55B60"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7A926619" w14:textId="77777777" w:rsidR="002609F9" w:rsidRPr="00D55F1D" w:rsidRDefault="002609F9" w:rsidP="002609F9">
            <w:pPr>
              <w:spacing w:line="240" w:lineRule="auto"/>
              <w:rPr>
                <w:rFonts w:ascii="Times New Roman" w:hAnsi="Times New Roman" w:cs="Times New Roman"/>
              </w:rPr>
            </w:pPr>
            <w:r w:rsidRPr="00D55F1D">
              <w:rPr>
                <w:rFonts w:ascii="Times New Roman" w:hAnsi="Times New Roman" w:cs="Times New Roman"/>
              </w:rPr>
              <w:t>Panelview Plus 700</w:t>
            </w:r>
          </w:p>
        </w:tc>
        <w:tc>
          <w:tcPr>
            <w:tcW w:w="2145" w:type="dxa"/>
            <w:tcBorders>
              <w:top w:val="nil"/>
              <w:left w:val="nil"/>
              <w:bottom w:val="single" w:sz="4" w:space="0" w:color="000000"/>
              <w:right w:val="single" w:sz="4" w:space="0" w:color="000000"/>
            </w:tcBorders>
            <w:shd w:val="clear" w:color="auto" w:fill="FFFFFF"/>
            <w:vAlign w:val="bottom"/>
          </w:tcPr>
          <w:p w14:paraId="5D63BC20" w14:textId="77777777" w:rsidR="002609F9" w:rsidRPr="00D55F1D" w:rsidRDefault="002609F9" w:rsidP="002609F9">
            <w:pPr>
              <w:spacing w:line="240" w:lineRule="auto"/>
              <w:rPr>
                <w:rFonts w:ascii="Times New Roman" w:hAnsi="Times New Roman" w:cs="Times New Roman"/>
              </w:rPr>
            </w:pPr>
            <w:r w:rsidRPr="00D55F1D">
              <w:rPr>
                <w:rFonts w:ascii="Times New Roman" w:hAnsi="Times New Roman" w:cs="Times New Roman"/>
              </w:rPr>
              <w:t>AB</w:t>
            </w:r>
          </w:p>
        </w:tc>
        <w:tc>
          <w:tcPr>
            <w:tcW w:w="2415" w:type="dxa"/>
            <w:tcBorders>
              <w:top w:val="nil"/>
              <w:left w:val="nil"/>
              <w:bottom w:val="single" w:sz="4" w:space="0" w:color="000000"/>
              <w:right w:val="single" w:sz="4" w:space="0" w:color="000000"/>
            </w:tcBorders>
            <w:shd w:val="clear" w:color="auto" w:fill="FFFFFF"/>
            <w:vAlign w:val="bottom"/>
          </w:tcPr>
          <w:p w14:paraId="5634F8F5" w14:textId="77777777" w:rsidR="002609F9" w:rsidRPr="00D55F1D" w:rsidRDefault="002609F9" w:rsidP="002609F9">
            <w:pPr>
              <w:spacing w:line="240" w:lineRule="auto"/>
              <w:rPr>
                <w:rFonts w:ascii="Times New Roman" w:hAnsi="Times New Roman" w:cs="Times New Roman"/>
              </w:rPr>
            </w:pPr>
            <w:r w:rsidRPr="00D55F1D">
              <w:rPr>
                <w:rFonts w:ascii="Times New Roman" w:hAnsi="Times New Roman" w:cs="Times New Roman"/>
              </w:rPr>
              <w:t>2711P-RP7</w:t>
            </w:r>
          </w:p>
        </w:tc>
        <w:tc>
          <w:tcPr>
            <w:tcW w:w="1470" w:type="dxa"/>
            <w:tcBorders>
              <w:top w:val="nil"/>
              <w:left w:val="nil"/>
              <w:bottom w:val="single" w:sz="4" w:space="0" w:color="000000"/>
              <w:right w:val="single" w:sz="4" w:space="0" w:color="000000"/>
            </w:tcBorders>
            <w:shd w:val="clear" w:color="auto" w:fill="FFFFFF"/>
            <w:vAlign w:val="bottom"/>
          </w:tcPr>
          <w:p w14:paraId="493FA6F8" w14:textId="77777777" w:rsidR="002609F9" w:rsidRPr="00D55F1D" w:rsidRDefault="002609F9" w:rsidP="002609F9">
            <w:pPr>
              <w:spacing w:line="240" w:lineRule="auto"/>
              <w:jc w:val="center"/>
              <w:rPr>
                <w:rFonts w:ascii="Times New Roman" w:hAnsi="Times New Roman" w:cs="Times New Roman"/>
              </w:rPr>
            </w:pPr>
            <w:r w:rsidRPr="00D55F1D">
              <w:rPr>
                <w:rFonts w:ascii="Times New Roman" w:hAnsi="Times New Roman" w:cs="Times New Roman"/>
              </w:rPr>
              <w:t>1</w:t>
            </w:r>
          </w:p>
        </w:tc>
      </w:tr>
      <w:tr w:rsidR="002609F9" w:rsidRPr="00D55F1D" w14:paraId="5F710138"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44BF3F33" w14:textId="4A1F4719" w:rsidR="002609F9" w:rsidRPr="00D55F1D" w:rsidRDefault="002609F9" w:rsidP="002609F9">
            <w:pPr>
              <w:spacing w:line="240" w:lineRule="auto"/>
              <w:rPr>
                <w:rFonts w:ascii="Times New Roman" w:hAnsi="Times New Roman" w:cs="Times New Roman"/>
              </w:rPr>
            </w:pPr>
            <w:r>
              <w:rPr>
                <w:rFonts w:ascii="Times New Roman" w:hAnsi="Times New Roman" w:cs="Times New Roman"/>
              </w:rPr>
              <w:t>Linear Actuator</w:t>
            </w:r>
          </w:p>
        </w:tc>
        <w:tc>
          <w:tcPr>
            <w:tcW w:w="2145" w:type="dxa"/>
            <w:tcBorders>
              <w:top w:val="nil"/>
              <w:left w:val="nil"/>
              <w:bottom w:val="single" w:sz="4" w:space="0" w:color="000000"/>
              <w:right w:val="single" w:sz="4" w:space="0" w:color="000000"/>
            </w:tcBorders>
            <w:shd w:val="clear" w:color="auto" w:fill="FFFFFF"/>
            <w:vAlign w:val="bottom"/>
          </w:tcPr>
          <w:p w14:paraId="77E872BF" w14:textId="2CF772AF" w:rsidR="002609F9" w:rsidRPr="00D55F1D" w:rsidRDefault="002609F9" w:rsidP="002609F9">
            <w:pPr>
              <w:spacing w:line="240" w:lineRule="auto"/>
              <w:rPr>
                <w:rFonts w:ascii="Times New Roman" w:hAnsi="Times New Roman" w:cs="Times New Roman"/>
              </w:rPr>
            </w:pPr>
            <w:r>
              <w:rPr>
                <w:rFonts w:ascii="Times New Roman" w:hAnsi="Times New Roman" w:cs="Times New Roman"/>
              </w:rPr>
              <w:t>SMC</w:t>
            </w:r>
          </w:p>
        </w:tc>
        <w:tc>
          <w:tcPr>
            <w:tcW w:w="2415" w:type="dxa"/>
            <w:tcBorders>
              <w:top w:val="nil"/>
              <w:left w:val="nil"/>
              <w:bottom w:val="single" w:sz="4" w:space="0" w:color="000000"/>
              <w:right w:val="single" w:sz="4" w:space="0" w:color="000000"/>
            </w:tcBorders>
            <w:shd w:val="clear" w:color="auto" w:fill="FFFFFF"/>
            <w:vAlign w:val="bottom"/>
          </w:tcPr>
          <w:p w14:paraId="2B8706D1" w14:textId="4E1AB9A1" w:rsidR="002609F9" w:rsidRPr="00D55F1D" w:rsidRDefault="002609F9" w:rsidP="002609F9">
            <w:pPr>
              <w:spacing w:line="240" w:lineRule="auto"/>
              <w:rPr>
                <w:rFonts w:ascii="Times New Roman" w:hAnsi="Times New Roman" w:cs="Times New Roman"/>
              </w:rPr>
            </w:pPr>
            <w:r>
              <w:rPr>
                <w:rFonts w:ascii="Times New Roman" w:hAnsi="Times New Roman" w:cs="Times New Roman"/>
              </w:rPr>
              <w:t>LXSH2SA-125</w:t>
            </w:r>
          </w:p>
        </w:tc>
        <w:tc>
          <w:tcPr>
            <w:tcW w:w="1470" w:type="dxa"/>
            <w:tcBorders>
              <w:top w:val="nil"/>
              <w:left w:val="nil"/>
              <w:bottom w:val="single" w:sz="4" w:space="0" w:color="000000"/>
              <w:right w:val="single" w:sz="4" w:space="0" w:color="000000"/>
            </w:tcBorders>
            <w:shd w:val="clear" w:color="auto" w:fill="FFFFFF"/>
            <w:vAlign w:val="bottom"/>
          </w:tcPr>
          <w:p w14:paraId="761D5C76" w14:textId="29467705" w:rsidR="002609F9" w:rsidRPr="00D55F1D" w:rsidRDefault="001032A9" w:rsidP="002609F9">
            <w:pPr>
              <w:spacing w:line="240" w:lineRule="auto"/>
              <w:jc w:val="center"/>
              <w:rPr>
                <w:rFonts w:ascii="Times New Roman" w:hAnsi="Times New Roman" w:cs="Times New Roman"/>
              </w:rPr>
            </w:pPr>
            <w:r>
              <w:rPr>
                <w:rFonts w:ascii="Times New Roman" w:hAnsi="Times New Roman" w:cs="Times New Roman"/>
              </w:rPr>
              <w:t>2</w:t>
            </w:r>
          </w:p>
        </w:tc>
      </w:tr>
      <w:tr w:rsidR="003C15D1" w:rsidRPr="00D55F1D" w14:paraId="67B6D068"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4DF474F1" w14:textId="52E8FFDA" w:rsidR="003C15D1" w:rsidRPr="00D55F1D" w:rsidRDefault="003C15D1" w:rsidP="003C15D1">
            <w:pPr>
              <w:spacing w:line="240" w:lineRule="auto"/>
              <w:rPr>
                <w:rFonts w:ascii="Times New Roman" w:hAnsi="Times New Roman" w:cs="Times New Roman"/>
              </w:rPr>
            </w:pPr>
            <w:r>
              <w:rPr>
                <w:rFonts w:ascii="Times New Roman" w:hAnsi="Times New Roman" w:cs="Times New Roman"/>
              </w:rPr>
              <w:t>19.75” Conveyor</w:t>
            </w:r>
          </w:p>
        </w:tc>
        <w:tc>
          <w:tcPr>
            <w:tcW w:w="2145" w:type="dxa"/>
            <w:tcBorders>
              <w:top w:val="nil"/>
              <w:left w:val="nil"/>
              <w:bottom w:val="single" w:sz="4" w:space="0" w:color="000000"/>
              <w:right w:val="single" w:sz="4" w:space="0" w:color="000000"/>
            </w:tcBorders>
            <w:shd w:val="clear" w:color="auto" w:fill="FFFFFF"/>
            <w:vAlign w:val="bottom"/>
          </w:tcPr>
          <w:p w14:paraId="36370DFB" w14:textId="5A97FDF2" w:rsidR="003C15D1" w:rsidRPr="003F5F63" w:rsidRDefault="003C15D1" w:rsidP="003C15D1">
            <w:pPr>
              <w:spacing w:line="240" w:lineRule="auto"/>
              <w:rPr>
                <w:rFonts w:ascii="Times New Roman" w:hAnsi="Times New Roman" w:cs="Times New Roman"/>
              </w:rPr>
            </w:pPr>
            <w:r w:rsidRPr="003F5F63">
              <w:rPr>
                <w:rFonts w:ascii="Times New Roman" w:hAnsi="Times New Roman" w:cs="Times New Roman"/>
              </w:rPr>
              <w:t>ATS</w:t>
            </w:r>
          </w:p>
        </w:tc>
        <w:tc>
          <w:tcPr>
            <w:tcW w:w="2415" w:type="dxa"/>
            <w:tcBorders>
              <w:top w:val="nil"/>
              <w:left w:val="nil"/>
              <w:bottom w:val="single" w:sz="4" w:space="0" w:color="000000"/>
              <w:right w:val="single" w:sz="4" w:space="0" w:color="000000"/>
            </w:tcBorders>
            <w:shd w:val="clear" w:color="auto" w:fill="FFFFFF"/>
            <w:vAlign w:val="bottom"/>
          </w:tcPr>
          <w:p w14:paraId="79201425" w14:textId="27857FAC" w:rsidR="003C15D1" w:rsidRPr="003F5F63" w:rsidRDefault="003C15D1" w:rsidP="003C15D1">
            <w:pPr>
              <w:spacing w:line="240" w:lineRule="auto"/>
              <w:rPr>
                <w:rFonts w:ascii="Times New Roman" w:hAnsi="Times New Roman" w:cs="Times New Roman"/>
              </w:rPr>
            </w:pPr>
            <w:r w:rsidRPr="003F5F63">
              <w:rPr>
                <w:rFonts w:ascii="Times New Roman" w:hAnsi="Times New Roman" w:cs="Times New Roman"/>
              </w:rPr>
              <w:t>Unknown</w:t>
            </w:r>
          </w:p>
        </w:tc>
        <w:tc>
          <w:tcPr>
            <w:tcW w:w="1470" w:type="dxa"/>
            <w:tcBorders>
              <w:top w:val="nil"/>
              <w:left w:val="nil"/>
              <w:bottom w:val="single" w:sz="4" w:space="0" w:color="000000"/>
              <w:right w:val="single" w:sz="4" w:space="0" w:color="000000"/>
            </w:tcBorders>
            <w:shd w:val="clear" w:color="auto" w:fill="FFFFFF"/>
            <w:vAlign w:val="bottom"/>
          </w:tcPr>
          <w:p w14:paraId="5EB1D7F6" w14:textId="6419E17E" w:rsidR="003C15D1" w:rsidRPr="00905116" w:rsidRDefault="003C15D1" w:rsidP="003C15D1">
            <w:pPr>
              <w:spacing w:line="240" w:lineRule="auto"/>
              <w:jc w:val="center"/>
              <w:rPr>
                <w:rFonts w:ascii="Times New Roman" w:hAnsi="Times New Roman" w:cs="Times New Roman"/>
              </w:rPr>
            </w:pPr>
            <w:r w:rsidRPr="00905116">
              <w:rPr>
                <w:rFonts w:ascii="Times New Roman" w:hAnsi="Times New Roman" w:cs="Times New Roman"/>
              </w:rPr>
              <w:t>1</w:t>
            </w:r>
          </w:p>
        </w:tc>
      </w:tr>
      <w:tr w:rsidR="003C15D1" w:rsidRPr="00D55F1D" w14:paraId="1DB1A036"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6B661007" w14:textId="4DD0634C" w:rsidR="003C15D1" w:rsidRPr="00D55F1D" w:rsidRDefault="003C15D1" w:rsidP="003C15D1">
            <w:pPr>
              <w:spacing w:line="240" w:lineRule="auto"/>
              <w:rPr>
                <w:rFonts w:ascii="Times New Roman" w:hAnsi="Times New Roman" w:cs="Times New Roman"/>
              </w:rPr>
            </w:pPr>
            <w:r>
              <w:rPr>
                <w:rFonts w:ascii="Times New Roman" w:hAnsi="Times New Roman" w:cs="Times New Roman"/>
              </w:rPr>
              <w:t>14” Conveyor</w:t>
            </w:r>
          </w:p>
        </w:tc>
        <w:tc>
          <w:tcPr>
            <w:tcW w:w="2145" w:type="dxa"/>
            <w:tcBorders>
              <w:top w:val="nil"/>
              <w:left w:val="nil"/>
              <w:bottom w:val="single" w:sz="4" w:space="0" w:color="000000"/>
              <w:right w:val="single" w:sz="4" w:space="0" w:color="000000"/>
            </w:tcBorders>
            <w:shd w:val="clear" w:color="auto" w:fill="FFFFFF"/>
            <w:vAlign w:val="bottom"/>
          </w:tcPr>
          <w:p w14:paraId="4581CC1C" w14:textId="4E7E33D9" w:rsidR="003C15D1" w:rsidRPr="003F5F63" w:rsidRDefault="003C15D1" w:rsidP="003C15D1">
            <w:pPr>
              <w:spacing w:line="240" w:lineRule="auto"/>
              <w:rPr>
                <w:rFonts w:ascii="Times New Roman" w:hAnsi="Times New Roman" w:cs="Times New Roman"/>
              </w:rPr>
            </w:pPr>
            <w:r w:rsidRPr="003F5F63">
              <w:rPr>
                <w:rFonts w:ascii="Times New Roman" w:hAnsi="Times New Roman" w:cs="Times New Roman"/>
              </w:rPr>
              <w:t>ATS</w:t>
            </w:r>
          </w:p>
        </w:tc>
        <w:tc>
          <w:tcPr>
            <w:tcW w:w="2415" w:type="dxa"/>
            <w:tcBorders>
              <w:top w:val="nil"/>
              <w:left w:val="nil"/>
              <w:bottom w:val="single" w:sz="4" w:space="0" w:color="434343"/>
              <w:right w:val="single" w:sz="4" w:space="0" w:color="000000"/>
            </w:tcBorders>
            <w:shd w:val="clear" w:color="auto" w:fill="FFFFFF"/>
            <w:vAlign w:val="bottom"/>
          </w:tcPr>
          <w:p w14:paraId="1F8039D9" w14:textId="477FBAC8" w:rsidR="003C15D1" w:rsidRPr="003F5F63" w:rsidRDefault="003C15D1" w:rsidP="003C15D1">
            <w:pPr>
              <w:spacing w:line="240" w:lineRule="auto"/>
              <w:rPr>
                <w:rFonts w:ascii="Times New Roman" w:hAnsi="Times New Roman" w:cs="Times New Roman"/>
              </w:rPr>
            </w:pPr>
            <w:r w:rsidRPr="003F5F63">
              <w:rPr>
                <w:rFonts w:ascii="Times New Roman" w:hAnsi="Times New Roman" w:cs="Times New Roman"/>
              </w:rPr>
              <w:t>Unknown</w:t>
            </w:r>
          </w:p>
        </w:tc>
        <w:tc>
          <w:tcPr>
            <w:tcW w:w="1470" w:type="dxa"/>
            <w:tcBorders>
              <w:top w:val="nil"/>
              <w:left w:val="nil"/>
              <w:bottom w:val="single" w:sz="4" w:space="0" w:color="000000"/>
              <w:right w:val="single" w:sz="4" w:space="0" w:color="000000"/>
            </w:tcBorders>
            <w:shd w:val="clear" w:color="auto" w:fill="FFFFFF"/>
            <w:vAlign w:val="bottom"/>
          </w:tcPr>
          <w:p w14:paraId="1537EDFC" w14:textId="13F61F42" w:rsidR="003C15D1" w:rsidRPr="00905116" w:rsidRDefault="003C15D1" w:rsidP="003C15D1">
            <w:pPr>
              <w:spacing w:line="240" w:lineRule="auto"/>
              <w:jc w:val="center"/>
              <w:rPr>
                <w:rFonts w:ascii="Times New Roman" w:hAnsi="Times New Roman" w:cs="Times New Roman"/>
              </w:rPr>
            </w:pPr>
            <w:r w:rsidRPr="00905116">
              <w:rPr>
                <w:rFonts w:ascii="Times New Roman" w:hAnsi="Times New Roman" w:cs="Times New Roman"/>
              </w:rPr>
              <w:t>1</w:t>
            </w:r>
          </w:p>
        </w:tc>
      </w:tr>
      <w:tr w:rsidR="003C15D1" w:rsidRPr="00D55F1D" w14:paraId="40DF265A"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425BEBEB" w14:textId="0A1CF39B" w:rsidR="003C15D1" w:rsidRPr="00D55F1D" w:rsidRDefault="003C15D1" w:rsidP="003C15D1">
            <w:pPr>
              <w:spacing w:line="240" w:lineRule="auto"/>
              <w:rPr>
                <w:rFonts w:ascii="Times New Roman" w:hAnsi="Times New Roman" w:cs="Times New Roman"/>
              </w:rPr>
            </w:pPr>
            <w:r>
              <w:rPr>
                <w:rFonts w:ascii="Times New Roman" w:hAnsi="Times New Roman" w:cs="Times New Roman"/>
              </w:rPr>
              <w:t>115V Single Phase Motor</w:t>
            </w:r>
          </w:p>
        </w:tc>
        <w:tc>
          <w:tcPr>
            <w:tcW w:w="2145" w:type="dxa"/>
            <w:tcBorders>
              <w:top w:val="nil"/>
              <w:left w:val="nil"/>
              <w:bottom w:val="single" w:sz="4" w:space="0" w:color="000000"/>
              <w:right w:val="single" w:sz="4" w:space="0" w:color="434343"/>
            </w:tcBorders>
            <w:shd w:val="clear" w:color="auto" w:fill="FFFFFF"/>
            <w:vAlign w:val="bottom"/>
          </w:tcPr>
          <w:p w14:paraId="5B7667F7" w14:textId="13BA2C18" w:rsidR="003C15D1" w:rsidRPr="00D55F1D" w:rsidRDefault="003C15D1" w:rsidP="003C15D1">
            <w:pPr>
              <w:spacing w:line="240" w:lineRule="auto"/>
              <w:rPr>
                <w:rFonts w:ascii="Times New Roman" w:hAnsi="Times New Roman" w:cs="Times New Roman"/>
              </w:rPr>
            </w:pPr>
            <w:r>
              <w:rPr>
                <w:rFonts w:ascii="Times New Roman" w:hAnsi="Times New Roman" w:cs="Times New Roman"/>
              </w:rPr>
              <w:t>Oriental Motor</w:t>
            </w:r>
          </w:p>
        </w:tc>
        <w:tc>
          <w:tcPr>
            <w:tcW w:w="2415" w:type="dxa"/>
            <w:tcBorders>
              <w:top w:val="single" w:sz="4" w:space="0" w:color="434343"/>
              <w:left w:val="single" w:sz="4" w:space="0" w:color="434343"/>
              <w:bottom w:val="single" w:sz="4" w:space="0" w:color="434343"/>
              <w:right w:val="single" w:sz="4" w:space="0" w:color="434343"/>
            </w:tcBorders>
            <w:shd w:val="clear" w:color="auto" w:fill="FFFFFF"/>
            <w:vAlign w:val="bottom"/>
          </w:tcPr>
          <w:p w14:paraId="687F6783" w14:textId="2123F402" w:rsidR="003C15D1" w:rsidRPr="00D55F1D" w:rsidRDefault="003C15D1" w:rsidP="003C15D1">
            <w:pPr>
              <w:spacing w:line="240" w:lineRule="auto"/>
              <w:rPr>
                <w:rFonts w:ascii="Times New Roman" w:hAnsi="Times New Roman" w:cs="Times New Roman"/>
              </w:rPr>
            </w:pPr>
            <w:r>
              <w:rPr>
                <w:rFonts w:ascii="Times New Roman" w:hAnsi="Times New Roman" w:cs="Times New Roman"/>
              </w:rPr>
              <w:t>VH1206A-GV</w:t>
            </w:r>
          </w:p>
        </w:tc>
        <w:tc>
          <w:tcPr>
            <w:tcW w:w="1470" w:type="dxa"/>
            <w:tcBorders>
              <w:top w:val="nil"/>
              <w:left w:val="single" w:sz="4" w:space="0" w:color="434343"/>
              <w:bottom w:val="single" w:sz="4" w:space="0" w:color="000000"/>
              <w:right w:val="single" w:sz="4" w:space="0" w:color="000000"/>
            </w:tcBorders>
            <w:shd w:val="clear" w:color="auto" w:fill="FFFFFF"/>
            <w:vAlign w:val="bottom"/>
          </w:tcPr>
          <w:p w14:paraId="7AB3054C" w14:textId="7B54AEFD" w:rsidR="003C15D1" w:rsidRPr="00D55F1D" w:rsidRDefault="003C15D1" w:rsidP="003C15D1">
            <w:pPr>
              <w:spacing w:line="240" w:lineRule="auto"/>
              <w:jc w:val="center"/>
              <w:rPr>
                <w:rFonts w:ascii="Times New Roman" w:hAnsi="Times New Roman" w:cs="Times New Roman"/>
              </w:rPr>
            </w:pPr>
            <w:r>
              <w:rPr>
                <w:rFonts w:ascii="Times New Roman" w:hAnsi="Times New Roman" w:cs="Times New Roman"/>
              </w:rPr>
              <w:t>2</w:t>
            </w:r>
          </w:p>
        </w:tc>
      </w:tr>
      <w:tr w:rsidR="00FE55FB" w:rsidRPr="00D55F1D" w14:paraId="4B2A86C0"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6AFA51EB" w14:textId="39804F77" w:rsidR="00FE55FB" w:rsidRDefault="00FE55FB" w:rsidP="003C15D1">
            <w:pPr>
              <w:spacing w:line="240" w:lineRule="auto"/>
              <w:rPr>
                <w:rFonts w:ascii="Times New Roman" w:hAnsi="Times New Roman" w:cs="Times New Roman"/>
              </w:rPr>
            </w:pPr>
            <w:r>
              <w:rPr>
                <w:rFonts w:ascii="Times New Roman" w:hAnsi="Times New Roman" w:cs="Times New Roman"/>
              </w:rPr>
              <w:t>Vacuum gripper</w:t>
            </w:r>
          </w:p>
        </w:tc>
        <w:tc>
          <w:tcPr>
            <w:tcW w:w="2145" w:type="dxa"/>
            <w:tcBorders>
              <w:top w:val="nil"/>
              <w:left w:val="nil"/>
              <w:bottom w:val="single" w:sz="4" w:space="0" w:color="000000"/>
              <w:right w:val="single" w:sz="4" w:space="0" w:color="434343"/>
            </w:tcBorders>
            <w:shd w:val="clear" w:color="auto" w:fill="FFFFFF"/>
            <w:vAlign w:val="bottom"/>
          </w:tcPr>
          <w:p w14:paraId="2025A1CE" w14:textId="0C358C9F" w:rsidR="00FE55FB" w:rsidRDefault="00FE55FB" w:rsidP="003C15D1">
            <w:pPr>
              <w:spacing w:line="240" w:lineRule="auto"/>
              <w:rPr>
                <w:rFonts w:ascii="Times New Roman" w:hAnsi="Times New Roman" w:cs="Times New Roman"/>
              </w:rPr>
            </w:pPr>
            <w:r>
              <w:rPr>
                <w:rFonts w:ascii="Times New Roman" w:hAnsi="Times New Roman" w:cs="Times New Roman"/>
              </w:rPr>
              <w:t>Unknown</w:t>
            </w:r>
          </w:p>
        </w:tc>
        <w:tc>
          <w:tcPr>
            <w:tcW w:w="2415" w:type="dxa"/>
            <w:tcBorders>
              <w:top w:val="single" w:sz="4" w:space="0" w:color="434343"/>
              <w:left w:val="single" w:sz="4" w:space="0" w:color="434343"/>
              <w:bottom w:val="single" w:sz="4" w:space="0" w:color="434343"/>
              <w:right w:val="single" w:sz="4" w:space="0" w:color="434343"/>
            </w:tcBorders>
            <w:shd w:val="clear" w:color="auto" w:fill="FFFFFF"/>
            <w:vAlign w:val="bottom"/>
          </w:tcPr>
          <w:p w14:paraId="5EBD1202" w14:textId="30DF0FEE" w:rsidR="00FE55FB" w:rsidRDefault="00FE55FB" w:rsidP="003C15D1">
            <w:pPr>
              <w:spacing w:line="240" w:lineRule="auto"/>
              <w:rPr>
                <w:rFonts w:ascii="Times New Roman" w:hAnsi="Times New Roman" w:cs="Times New Roman"/>
              </w:rPr>
            </w:pPr>
            <w:r>
              <w:rPr>
                <w:rFonts w:ascii="Times New Roman" w:hAnsi="Times New Roman" w:cs="Times New Roman"/>
              </w:rPr>
              <w:t>Unknown</w:t>
            </w:r>
          </w:p>
        </w:tc>
        <w:tc>
          <w:tcPr>
            <w:tcW w:w="1470" w:type="dxa"/>
            <w:tcBorders>
              <w:top w:val="nil"/>
              <w:left w:val="single" w:sz="4" w:space="0" w:color="434343"/>
              <w:bottom w:val="single" w:sz="4" w:space="0" w:color="000000"/>
              <w:right w:val="single" w:sz="4" w:space="0" w:color="000000"/>
            </w:tcBorders>
            <w:shd w:val="clear" w:color="auto" w:fill="FFFFFF"/>
            <w:vAlign w:val="bottom"/>
          </w:tcPr>
          <w:p w14:paraId="1668BD15" w14:textId="1CD460EB" w:rsidR="00FE55FB" w:rsidRDefault="00FE55FB" w:rsidP="003C15D1">
            <w:pPr>
              <w:spacing w:line="240" w:lineRule="auto"/>
              <w:jc w:val="center"/>
              <w:rPr>
                <w:rFonts w:ascii="Times New Roman" w:hAnsi="Times New Roman" w:cs="Times New Roman"/>
              </w:rPr>
            </w:pPr>
            <w:r>
              <w:rPr>
                <w:rFonts w:ascii="Times New Roman" w:hAnsi="Times New Roman" w:cs="Times New Roman"/>
              </w:rPr>
              <w:t>1</w:t>
            </w:r>
          </w:p>
        </w:tc>
      </w:tr>
      <w:tr w:rsidR="00FE55FB" w:rsidRPr="00D55F1D" w14:paraId="72825387" w14:textId="77777777" w:rsidTr="00DC0964">
        <w:trPr>
          <w:trHeight w:val="288"/>
        </w:trPr>
        <w:tc>
          <w:tcPr>
            <w:tcW w:w="3135" w:type="dxa"/>
            <w:tcBorders>
              <w:top w:val="nil"/>
              <w:left w:val="single" w:sz="4" w:space="0" w:color="000000"/>
              <w:bottom w:val="single" w:sz="4" w:space="0" w:color="000000"/>
              <w:right w:val="single" w:sz="4" w:space="0" w:color="000000"/>
            </w:tcBorders>
            <w:shd w:val="clear" w:color="auto" w:fill="auto"/>
            <w:vAlign w:val="bottom"/>
          </w:tcPr>
          <w:p w14:paraId="40790E8E" w14:textId="15F56985" w:rsidR="00FE55FB" w:rsidRPr="00DC0964" w:rsidRDefault="00DC0964" w:rsidP="003C15D1">
            <w:pPr>
              <w:spacing w:line="240" w:lineRule="auto"/>
              <w:rPr>
                <w:rFonts w:ascii="Times New Roman" w:hAnsi="Times New Roman" w:cs="Times New Roman"/>
              </w:rPr>
            </w:pPr>
            <w:r w:rsidRPr="00DC0964">
              <w:rPr>
                <w:rFonts w:ascii="Times New Roman" w:hAnsi="Times New Roman" w:cs="Times New Roman"/>
              </w:rPr>
              <w:t>5/3</w:t>
            </w:r>
            <w:r w:rsidR="00FE55FB" w:rsidRPr="00DC0964">
              <w:rPr>
                <w:rFonts w:ascii="Times New Roman" w:hAnsi="Times New Roman" w:cs="Times New Roman"/>
              </w:rPr>
              <w:t xml:space="preserve"> solenoid valve</w:t>
            </w:r>
          </w:p>
        </w:tc>
        <w:tc>
          <w:tcPr>
            <w:tcW w:w="2145" w:type="dxa"/>
            <w:tcBorders>
              <w:top w:val="nil"/>
              <w:left w:val="nil"/>
              <w:bottom w:val="single" w:sz="4" w:space="0" w:color="000000"/>
              <w:right w:val="single" w:sz="4" w:space="0" w:color="434343"/>
            </w:tcBorders>
            <w:shd w:val="clear" w:color="auto" w:fill="FFFFFF"/>
            <w:vAlign w:val="bottom"/>
          </w:tcPr>
          <w:p w14:paraId="7F303579" w14:textId="1CA364D8" w:rsidR="00FE55FB" w:rsidRDefault="00FE55FB" w:rsidP="003C15D1">
            <w:pPr>
              <w:spacing w:line="240" w:lineRule="auto"/>
              <w:rPr>
                <w:rFonts w:ascii="Times New Roman" w:hAnsi="Times New Roman" w:cs="Times New Roman"/>
              </w:rPr>
            </w:pPr>
            <w:r>
              <w:rPr>
                <w:rFonts w:ascii="Times New Roman" w:hAnsi="Times New Roman" w:cs="Times New Roman"/>
              </w:rPr>
              <w:t>SMC</w:t>
            </w:r>
          </w:p>
        </w:tc>
        <w:tc>
          <w:tcPr>
            <w:tcW w:w="2415" w:type="dxa"/>
            <w:tcBorders>
              <w:top w:val="single" w:sz="4" w:space="0" w:color="434343"/>
              <w:left w:val="single" w:sz="4" w:space="0" w:color="434343"/>
              <w:bottom w:val="single" w:sz="4" w:space="0" w:color="434343"/>
              <w:right w:val="single" w:sz="4" w:space="0" w:color="434343"/>
            </w:tcBorders>
            <w:shd w:val="clear" w:color="auto" w:fill="FFFFFF"/>
            <w:vAlign w:val="bottom"/>
          </w:tcPr>
          <w:p w14:paraId="778065A1" w14:textId="432EF519" w:rsidR="00FE55FB" w:rsidRDefault="00FE55FB" w:rsidP="003C15D1">
            <w:pPr>
              <w:spacing w:line="240" w:lineRule="auto"/>
              <w:rPr>
                <w:rFonts w:ascii="Times New Roman" w:hAnsi="Times New Roman" w:cs="Times New Roman"/>
              </w:rPr>
            </w:pPr>
            <w:r>
              <w:rPr>
                <w:rFonts w:ascii="Times New Roman" w:hAnsi="Times New Roman" w:cs="Times New Roman"/>
              </w:rPr>
              <w:t>Unknown</w:t>
            </w:r>
          </w:p>
        </w:tc>
        <w:tc>
          <w:tcPr>
            <w:tcW w:w="1470" w:type="dxa"/>
            <w:tcBorders>
              <w:top w:val="nil"/>
              <w:left w:val="single" w:sz="4" w:space="0" w:color="434343"/>
              <w:bottom w:val="single" w:sz="4" w:space="0" w:color="000000"/>
              <w:right w:val="single" w:sz="4" w:space="0" w:color="000000"/>
            </w:tcBorders>
            <w:shd w:val="clear" w:color="auto" w:fill="FFFFFF"/>
            <w:vAlign w:val="bottom"/>
          </w:tcPr>
          <w:p w14:paraId="13C7C94D" w14:textId="7B7D9BF1" w:rsidR="00FE55FB" w:rsidRDefault="00FE55FB" w:rsidP="003C15D1">
            <w:pPr>
              <w:spacing w:line="240" w:lineRule="auto"/>
              <w:jc w:val="center"/>
              <w:rPr>
                <w:rFonts w:ascii="Times New Roman" w:hAnsi="Times New Roman" w:cs="Times New Roman"/>
              </w:rPr>
            </w:pPr>
            <w:r>
              <w:rPr>
                <w:rFonts w:ascii="Times New Roman" w:hAnsi="Times New Roman" w:cs="Times New Roman"/>
              </w:rPr>
              <w:t>1</w:t>
            </w:r>
          </w:p>
        </w:tc>
      </w:tr>
      <w:tr w:rsidR="00FE55FB" w:rsidRPr="00D55F1D" w14:paraId="7843F76E" w14:textId="77777777" w:rsidTr="00DC0964">
        <w:trPr>
          <w:trHeight w:val="288"/>
        </w:trPr>
        <w:tc>
          <w:tcPr>
            <w:tcW w:w="3135" w:type="dxa"/>
            <w:tcBorders>
              <w:top w:val="nil"/>
              <w:left w:val="single" w:sz="4" w:space="0" w:color="000000"/>
              <w:bottom w:val="single" w:sz="4" w:space="0" w:color="000000"/>
              <w:right w:val="single" w:sz="4" w:space="0" w:color="000000"/>
            </w:tcBorders>
            <w:shd w:val="clear" w:color="auto" w:fill="auto"/>
            <w:vAlign w:val="bottom"/>
          </w:tcPr>
          <w:p w14:paraId="12618254" w14:textId="62782627" w:rsidR="00FE55FB" w:rsidRPr="00DC0964" w:rsidRDefault="00FE55FB" w:rsidP="003C15D1">
            <w:pPr>
              <w:spacing w:line="240" w:lineRule="auto"/>
              <w:rPr>
                <w:rFonts w:ascii="Times New Roman" w:hAnsi="Times New Roman" w:cs="Times New Roman"/>
              </w:rPr>
            </w:pPr>
            <w:r w:rsidRPr="00DC0964">
              <w:rPr>
                <w:rFonts w:ascii="Times New Roman" w:hAnsi="Times New Roman" w:cs="Times New Roman"/>
              </w:rPr>
              <w:t>Vacuum pump</w:t>
            </w:r>
          </w:p>
        </w:tc>
        <w:tc>
          <w:tcPr>
            <w:tcW w:w="2145" w:type="dxa"/>
            <w:tcBorders>
              <w:top w:val="nil"/>
              <w:left w:val="nil"/>
              <w:bottom w:val="single" w:sz="4" w:space="0" w:color="000000"/>
              <w:right w:val="single" w:sz="4" w:space="0" w:color="434343"/>
            </w:tcBorders>
            <w:shd w:val="clear" w:color="auto" w:fill="FFFFFF"/>
            <w:vAlign w:val="bottom"/>
          </w:tcPr>
          <w:p w14:paraId="41D17B13" w14:textId="281A4F3F" w:rsidR="00FE55FB" w:rsidRDefault="00DC0964" w:rsidP="003C15D1">
            <w:pPr>
              <w:spacing w:line="240" w:lineRule="auto"/>
              <w:rPr>
                <w:rFonts w:ascii="Times New Roman" w:hAnsi="Times New Roman" w:cs="Times New Roman"/>
              </w:rPr>
            </w:pPr>
            <w:r>
              <w:rPr>
                <w:rFonts w:ascii="Times New Roman" w:hAnsi="Times New Roman" w:cs="Times New Roman"/>
              </w:rPr>
              <w:t>Festo</w:t>
            </w:r>
          </w:p>
        </w:tc>
        <w:tc>
          <w:tcPr>
            <w:tcW w:w="2415" w:type="dxa"/>
            <w:tcBorders>
              <w:top w:val="single" w:sz="4" w:space="0" w:color="434343"/>
              <w:left w:val="single" w:sz="4" w:space="0" w:color="434343"/>
              <w:bottom w:val="single" w:sz="4" w:space="0" w:color="434343"/>
              <w:right w:val="single" w:sz="4" w:space="0" w:color="434343"/>
            </w:tcBorders>
            <w:shd w:val="clear" w:color="auto" w:fill="FFFFFF"/>
            <w:vAlign w:val="bottom"/>
          </w:tcPr>
          <w:p w14:paraId="1C6B6856" w14:textId="24EBFB34" w:rsidR="00FE55FB" w:rsidRDefault="00DC0964" w:rsidP="003C15D1">
            <w:pPr>
              <w:spacing w:line="240" w:lineRule="auto"/>
              <w:rPr>
                <w:rFonts w:ascii="Times New Roman" w:hAnsi="Times New Roman" w:cs="Times New Roman"/>
              </w:rPr>
            </w:pPr>
            <w:r>
              <w:rPr>
                <w:rFonts w:ascii="Times New Roman" w:hAnsi="Times New Roman" w:cs="Times New Roman"/>
              </w:rPr>
              <w:t>Unknown</w:t>
            </w:r>
          </w:p>
        </w:tc>
        <w:tc>
          <w:tcPr>
            <w:tcW w:w="1470" w:type="dxa"/>
            <w:tcBorders>
              <w:top w:val="nil"/>
              <w:left w:val="single" w:sz="4" w:space="0" w:color="434343"/>
              <w:bottom w:val="single" w:sz="4" w:space="0" w:color="000000"/>
              <w:right w:val="single" w:sz="4" w:space="0" w:color="000000"/>
            </w:tcBorders>
            <w:shd w:val="clear" w:color="auto" w:fill="FFFFFF"/>
            <w:vAlign w:val="bottom"/>
          </w:tcPr>
          <w:p w14:paraId="5F8E7C50" w14:textId="30920165" w:rsidR="00FE55FB" w:rsidRDefault="00FE55FB" w:rsidP="003C15D1">
            <w:pPr>
              <w:spacing w:line="240" w:lineRule="auto"/>
              <w:jc w:val="center"/>
              <w:rPr>
                <w:rFonts w:ascii="Times New Roman" w:hAnsi="Times New Roman" w:cs="Times New Roman"/>
              </w:rPr>
            </w:pPr>
            <w:r>
              <w:rPr>
                <w:rFonts w:ascii="Times New Roman" w:hAnsi="Times New Roman" w:cs="Times New Roman"/>
              </w:rPr>
              <w:t>1</w:t>
            </w:r>
          </w:p>
        </w:tc>
      </w:tr>
      <w:tr w:rsidR="00FE55FB" w:rsidRPr="00D55F1D" w14:paraId="58ACE240"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679BE45C" w14:textId="7B708936" w:rsidR="00FE55FB" w:rsidRDefault="00FE55FB" w:rsidP="003C15D1">
            <w:pPr>
              <w:spacing w:line="240" w:lineRule="auto"/>
              <w:rPr>
                <w:rFonts w:ascii="Times New Roman" w:hAnsi="Times New Roman" w:cs="Times New Roman"/>
              </w:rPr>
            </w:pPr>
            <w:r>
              <w:rPr>
                <w:rFonts w:ascii="Times New Roman" w:hAnsi="Times New Roman" w:cs="Times New Roman"/>
              </w:rPr>
              <w:t>Air pressure regulator</w:t>
            </w:r>
          </w:p>
        </w:tc>
        <w:tc>
          <w:tcPr>
            <w:tcW w:w="2145" w:type="dxa"/>
            <w:tcBorders>
              <w:top w:val="nil"/>
              <w:left w:val="nil"/>
              <w:bottom w:val="single" w:sz="4" w:space="0" w:color="000000"/>
              <w:right w:val="single" w:sz="4" w:space="0" w:color="434343"/>
            </w:tcBorders>
            <w:shd w:val="clear" w:color="auto" w:fill="FFFFFF"/>
            <w:vAlign w:val="bottom"/>
          </w:tcPr>
          <w:p w14:paraId="62947B15" w14:textId="274CE643" w:rsidR="00FE55FB" w:rsidRDefault="00FE55FB" w:rsidP="003C15D1">
            <w:pPr>
              <w:spacing w:line="240" w:lineRule="auto"/>
              <w:rPr>
                <w:rFonts w:ascii="Times New Roman" w:hAnsi="Times New Roman" w:cs="Times New Roman"/>
              </w:rPr>
            </w:pPr>
            <w:r>
              <w:rPr>
                <w:rFonts w:ascii="Times New Roman" w:hAnsi="Times New Roman" w:cs="Times New Roman"/>
              </w:rPr>
              <w:t>SMC</w:t>
            </w:r>
          </w:p>
        </w:tc>
        <w:tc>
          <w:tcPr>
            <w:tcW w:w="2415" w:type="dxa"/>
            <w:tcBorders>
              <w:top w:val="single" w:sz="4" w:space="0" w:color="434343"/>
              <w:left w:val="single" w:sz="4" w:space="0" w:color="434343"/>
              <w:bottom w:val="single" w:sz="4" w:space="0" w:color="434343"/>
              <w:right w:val="single" w:sz="4" w:space="0" w:color="434343"/>
            </w:tcBorders>
            <w:shd w:val="clear" w:color="auto" w:fill="FFFFFF"/>
            <w:vAlign w:val="bottom"/>
          </w:tcPr>
          <w:p w14:paraId="7542B06A" w14:textId="4C2A65BE" w:rsidR="00FE55FB" w:rsidRDefault="00FE55FB" w:rsidP="003C15D1">
            <w:pPr>
              <w:spacing w:line="240" w:lineRule="auto"/>
              <w:rPr>
                <w:rFonts w:ascii="Times New Roman" w:hAnsi="Times New Roman" w:cs="Times New Roman"/>
              </w:rPr>
            </w:pPr>
            <w:r>
              <w:rPr>
                <w:rFonts w:ascii="Times New Roman" w:hAnsi="Times New Roman" w:cs="Times New Roman"/>
              </w:rPr>
              <w:t>AR20-N02EH-Z</w:t>
            </w:r>
          </w:p>
        </w:tc>
        <w:tc>
          <w:tcPr>
            <w:tcW w:w="1470" w:type="dxa"/>
            <w:tcBorders>
              <w:top w:val="nil"/>
              <w:left w:val="single" w:sz="4" w:space="0" w:color="434343"/>
              <w:bottom w:val="single" w:sz="4" w:space="0" w:color="000000"/>
              <w:right w:val="single" w:sz="4" w:space="0" w:color="000000"/>
            </w:tcBorders>
            <w:shd w:val="clear" w:color="auto" w:fill="FFFFFF"/>
            <w:vAlign w:val="bottom"/>
          </w:tcPr>
          <w:p w14:paraId="1A76BFE8" w14:textId="118DF5DB" w:rsidR="00FE55FB" w:rsidRDefault="00FE55FB" w:rsidP="003C15D1">
            <w:pPr>
              <w:spacing w:line="240" w:lineRule="auto"/>
              <w:jc w:val="center"/>
              <w:rPr>
                <w:rFonts w:ascii="Times New Roman" w:hAnsi="Times New Roman" w:cs="Times New Roman"/>
              </w:rPr>
            </w:pPr>
            <w:r>
              <w:rPr>
                <w:rFonts w:ascii="Times New Roman" w:hAnsi="Times New Roman" w:cs="Times New Roman"/>
              </w:rPr>
              <w:t>1</w:t>
            </w:r>
          </w:p>
        </w:tc>
      </w:tr>
      <w:tr w:rsidR="003C15D1" w:rsidRPr="00D55F1D" w14:paraId="0451D75E"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center"/>
          </w:tcPr>
          <w:p w14:paraId="4BCF1A58" w14:textId="6B0DB318" w:rsidR="003C15D1" w:rsidRPr="00D55F1D" w:rsidRDefault="003C15D1" w:rsidP="003C15D1">
            <w:pPr>
              <w:spacing w:line="240" w:lineRule="auto"/>
              <w:rPr>
                <w:rFonts w:ascii="Times New Roman" w:hAnsi="Times New Roman" w:cs="Times New Roman"/>
              </w:rPr>
            </w:pPr>
            <w:r>
              <w:rPr>
                <w:rFonts w:ascii="Times New Roman" w:hAnsi="Times New Roman" w:cs="Times New Roman"/>
              </w:rPr>
              <w:t>Thermocouple</w:t>
            </w:r>
          </w:p>
        </w:tc>
        <w:tc>
          <w:tcPr>
            <w:tcW w:w="2145" w:type="dxa"/>
            <w:tcBorders>
              <w:top w:val="nil"/>
              <w:left w:val="nil"/>
              <w:bottom w:val="single" w:sz="4" w:space="0" w:color="000000"/>
              <w:right w:val="single" w:sz="4" w:space="0" w:color="434343"/>
            </w:tcBorders>
            <w:shd w:val="clear" w:color="auto" w:fill="FFFFFF"/>
            <w:vAlign w:val="center"/>
          </w:tcPr>
          <w:p w14:paraId="63327F07" w14:textId="3CAA3AD8" w:rsidR="003C15D1" w:rsidRPr="00D55F1D" w:rsidRDefault="003C15D1" w:rsidP="003C15D1">
            <w:pPr>
              <w:spacing w:line="240" w:lineRule="auto"/>
              <w:rPr>
                <w:rFonts w:ascii="Times New Roman" w:hAnsi="Times New Roman" w:cs="Times New Roman"/>
              </w:rPr>
            </w:pPr>
            <w:r>
              <w:rPr>
                <w:rFonts w:ascii="Times New Roman" w:hAnsi="Times New Roman" w:cs="Times New Roman"/>
              </w:rPr>
              <w:t>Omega</w:t>
            </w:r>
          </w:p>
        </w:tc>
        <w:tc>
          <w:tcPr>
            <w:tcW w:w="2415" w:type="dxa"/>
            <w:tcBorders>
              <w:top w:val="single" w:sz="4" w:space="0" w:color="434343"/>
              <w:left w:val="single" w:sz="4" w:space="0" w:color="434343"/>
              <w:bottom w:val="single" w:sz="4" w:space="0" w:color="434343"/>
              <w:right w:val="single" w:sz="4" w:space="0" w:color="434343"/>
            </w:tcBorders>
            <w:shd w:val="clear" w:color="auto" w:fill="FFFFFF"/>
            <w:vAlign w:val="center"/>
          </w:tcPr>
          <w:p w14:paraId="23402050" w14:textId="69A039D2" w:rsidR="003C15D1" w:rsidRPr="00D55F1D" w:rsidRDefault="003C15D1" w:rsidP="003C15D1">
            <w:pPr>
              <w:spacing w:line="240" w:lineRule="auto"/>
              <w:rPr>
                <w:rFonts w:ascii="Times New Roman" w:hAnsi="Times New Roman" w:cs="Times New Roman"/>
              </w:rPr>
            </w:pPr>
            <w:r>
              <w:rPr>
                <w:rFonts w:ascii="Times New Roman" w:hAnsi="Times New Roman" w:cs="Times New Roman"/>
              </w:rPr>
              <w:t>T-type</w:t>
            </w:r>
          </w:p>
        </w:tc>
        <w:tc>
          <w:tcPr>
            <w:tcW w:w="1470" w:type="dxa"/>
            <w:tcBorders>
              <w:top w:val="nil"/>
              <w:left w:val="single" w:sz="4" w:space="0" w:color="434343"/>
              <w:bottom w:val="single" w:sz="4" w:space="0" w:color="000000"/>
              <w:right w:val="single" w:sz="4" w:space="0" w:color="000000"/>
            </w:tcBorders>
            <w:shd w:val="clear" w:color="auto" w:fill="FFFFFF"/>
            <w:vAlign w:val="center"/>
          </w:tcPr>
          <w:p w14:paraId="6E245EB2" w14:textId="42D726D3" w:rsidR="003C15D1" w:rsidRPr="00D55F1D" w:rsidRDefault="003C15D1" w:rsidP="003C15D1">
            <w:pPr>
              <w:spacing w:line="240" w:lineRule="auto"/>
              <w:jc w:val="center"/>
              <w:rPr>
                <w:rFonts w:ascii="Times New Roman" w:hAnsi="Times New Roman" w:cs="Times New Roman"/>
              </w:rPr>
            </w:pPr>
            <w:r>
              <w:rPr>
                <w:rFonts w:ascii="Times New Roman" w:hAnsi="Times New Roman" w:cs="Times New Roman"/>
              </w:rPr>
              <w:t>1</w:t>
            </w:r>
          </w:p>
        </w:tc>
      </w:tr>
      <w:tr w:rsidR="00B57CE5" w:rsidRPr="00D55F1D" w14:paraId="3DE85807"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center"/>
          </w:tcPr>
          <w:p w14:paraId="5489E20D" w14:textId="1585D804" w:rsidR="00B57CE5" w:rsidRDefault="00B57CE5" w:rsidP="003C15D1">
            <w:pPr>
              <w:spacing w:line="240" w:lineRule="auto"/>
              <w:rPr>
                <w:rFonts w:ascii="Times New Roman" w:hAnsi="Times New Roman" w:cs="Times New Roman"/>
              </w:rPr>
            </w:pPr>
            <w:r>
              <w:rPr>
                <w:rFonts w:ascii="Times New Roman" w:hAnsi="Times New Roman" w:cs="Times New Roman"/>
              </w:rPr>
              <w:t>Thermocouple transmitter</w:t>
            </w:r>
          </w:p>
        </w:tc>
        <w:tc>
          <w:tcPr>
            <w:tcW w:w="2145" w:type="dxa"/>
            <w:tcBorders>
              <w:top w:val="nil"/>
              <w:left w:val="nil"/>
              <w:bottom w:val="single" w:sz="4" w:space="0" w:color="000000"/>
              <w:right w:val="single" w:sz="4" w:space="0" w:color="434343"/>
            </w:tcBorders>
            <w:shd w:val="clear" w:color="auto" w:fill="FFFFFF"/>
            <w:vAlign w:val="center"/>
          </w:tcPr>
          <w:p w14:paraId="48B1E4EA" w14:textId="4ABCD244" w:rsidR="00B57CE5" w:rsidRDefault="00B57CE5" w:rsidP="003C15D1">
            <w:pPr>
              <w:spacing w:line="240" w:lineRule="auto"/>
              <w:rPr>
                <w:rFonts w:ascii="Times New Roman" w:hAnsi="Times New Roman" w:cs="Times New Roman"/>
              </w:rPr>
            </w:pPr>
            <w:r>
              <w:rPr>
                <w:rFonts w:ascii="Times New Roman" w:hAnsi="Times New Roman" w:cs="Times New Roman"/>
              </w:rPr>
              <w:t>Watlow</w:t>
            </w:r>
          </w:p>
        </w:tc>
        <w:tc>
          <w:tcPr>
            <w:tcW w:w="2415" w:type="dxa"/>
            <w:tcBorders>
              <w:top w:val="single" w:sz="4" w:space="0" w:color="434343"/>
              <w:left w:val="single" w:sz="4" w:space="0" w:color="434343"/>
              <w:bottom w:val="single" w:sz="4" w:space="0" w:color="434343"/>
              <w:right w:val="single" w:sz="4" w:space="0" w:color="434343"/>
            </w:tcBorders>
            <w:shd w:val="clear" w:color="auto" w:fill="FFFFFF"/>
            <w:vAlign w:val="center"/>
          </w:tcPr>
          <w:p w14:paraId="6BA7B6D4" w14:textId="48DB591D" w:rsidR="00B57CE5" w:rsidRDefault="00B57CE5" w:rsidP="003C15D1">
            <w:pPr>
              <w:spacing w:line="240" w:lineRule="auto"/>
              <w:rPr>
                <w:rFonts w:ascii="Times New Roman" w:hAnsi="Times New Roman" w:cs="Times New Roman"/>
              </w:rPr>
            </w:pPr>
            <w:r>
              <w:rPr>
                <w:rFonts w:ascii="Times New Roman" w:hAnsi="Times New Roman" w:cs="Times New Roman"/>
              </w:rPr>
              <w:t>96B1-CAAM-00RG</w:t>
            </w:r>
          </w:p>
        </w:tc>
        <w:tc>
          <w:tcPr>
            <w:tcW w:w="1470" w:type="dxa"/>
            <w:tcBorders>
              <w:top w:val="nil"/>
              <w:left w:val="single" w:sz="4" w:space="0" w:color="434343"/>
              <w:bottom w:val="single" w:sz="4" w:space="0" w:color="000000"/>
              <w:right w:val="single" w:sz="4" w:space="0" w:color="000000"/>
            </w:tcBorders>
            <w:shd w:val="clear" w:color="auto" w:fill="FFFFFF"/>
            <w:vAlign w:val="center"/>
          </w:tcPr>
          <w:p w14:paraId="1C1DCA58" w14:textId="21F68248" w:rsidR="00B57CE5" w:rsidRDefault="00B57CE5" w:rsidP="003C15D1">
            <w:pPr>
              <w:spacing w:line="240" w:lineRule="auto"/>
              <w:jc w:val="center"/>
              <w:rPr>
                <w:rFonts w:ascii="Times New Roman" w:hAnsi="Times New Roman" w:cs="Times New Roman"/>
              </w:rPr>
            </w:pPr>
            <w:r>
              <w:rPr>
                <w:rFonts w:ascii="Times New Roman" w:hAnsi="Times New Roman" w:cs="Times New Roman"/>
              </w:rPr>
              <w:t>1</w:t>
            </w:r>
          </w:p>
        </w:tc>
      </w:tr>
      <w:tr w:rsidR="003C15D1" w:rsidRPr="00D55F1D" w14:paraId="2373BA49"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52BFD8A3" w14:textId="1355AFD0"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Red Pilot Light</w:t>
            </w:r>
          </w:p>
        </w:tc>
        <w:tc>
          <w:tcPr>
            <w:tcW w:w="2145" w:type="dxa"/>
            <w:tcBorders>
              <w:top w:val="nil"/>
              <w:left w:val="nil"/>
              <w:bottom w:val="single" w:sz="4" w:space="0" w:color="000000"/>
              <w:right w:val="single" w:sz="4" w:space="0" w:color="434343"/>
            </w:tcBorders>
            <w:shd w:val="clear" w:color="auto" w:fill="FFFFFF"/>
            <w:vAlign w:val="bottom"/>
          </w:tcPr>
          <w:p w14:paraId="24E6B47E"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AB</w:t>
            </w:r>
          </w:p>
        </w:tc>
        <w:tc>
          <w:tcPr>
            <w:tcW w:w="2415" w:type="dxa"/>
            <w:tcBorders>
              <w:top w:val="single" w:sz="4" w:space="0" w:color="434343"/>
              <w:left w:val="single" w:sz="4" w:space="0" w:color="434343"/>
              <w:bottom w:val="single" w:sz="4" w:space="0" w:color="434343"/>
              <w:right w:val="single" w:sz="4" w:space="0" w:color="434343"/>
            </w:tcBorders>
            <w:shd w:val="clear" w:color="auto" w:fill="FFFFFF"/>
            <w:vAlign w:val="bottom"/>
          </w:tcPr>
          <w:p w14:paraId="41A6FFFE" w14:textId="53291762" w:rsidR="003C15D1" w:rsidRPr="003F5F63" w:rsidRDefault="003C15D1" w:rsidP="003C15D1">
            <w:pPr>
              <w:spacing w:line="240" w:lineRule="auto"/>
              <w:rPr>
                <w:rFonts w:ascii="Times New Roman" w:hAnsi="Times New Roman" w:cs="Times New Roman"/>
              </w:rPr>
            </w:pPr>
            <w:r w:rsidRPr="003F5F63">
              <w:rPr>
                <w:rFonts w:ascii="Times New Roman" w:hAnsi="Times New Roman" w:cs="Times New Roman"/>
              </w:rPr>
              <w:t>800T-QBH2R</w:t>
            </w:r>
          </w:p>
        </w:tc>
        <w:tc>
          <w:tcPr>
            <w:tcW w:w="1470" w:type="dxa"/>
            <w:tcBorders>
              <w:top w:val="nil"/>
              <w:left w:val="single" w:sz="4" w:space="0" w:color="434343"/>
              <w:bottom w:val="single" w:sz="4" w:space="0" w:color="000000"/>
              <w:right w:val="single" w:sz="4" w:space="0" w:color="000000"/>
            </w:tcBorders>
            <w:shd w:val="clear" w:color="auto" w:fill="FFFFFF"/>
            <w:vAlign w:val="bottom"/>
          </w:tcPr>
          <w:p w14:paraId="3EB79248" w14:textId="77777777" w:rsidR="003C15D1" w:rsidRPr="00D55F1D" w:rsidRDefault="003C15D1" w:rsidP="003C15D1">
            <w:pPr>
              <w:spacing w:line="240" w:lineRule="auto"/>
              <w:jc w:val="center"/>
              <w:rPr>
                <w:rFonts w:ascii="Times New Roman" w:hAnsi="Times New Roman" w:cs="Times New Roman"/>
              </w:rPr>
            </w:pPr>
            <w:r w:rsidRPr="00D55F1D">
              <w:rPr>
                <w:rFonts w:ascii="Times New Roman" w:hAnsi="Times New Roman" w:cs="Times New Roman"/>
              </w:rPr>
              <w:t>1</w:t>
            </w:r>
          </w:p>
        </w:tc>
      </w:tr>
      <w:tr w:rsidR="003C15D1" w:rsidRPr="00D55F1D" w14:paraId="07102ABD"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29BE4C1A"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Green Pilot light</w:t>
            </w:r>
          </w:p>
        </w:tc>
        <w:tc>
          <w:tcPr>
            <w:tcW w:w="2145" w:type="dxa"/>
            <w:tcBorders>
              <w:top w:val="nil"/>
              <w:left w:val="nil"/>
              <w:bottom w:val="single" w:sz="4" w:space="0" w:color="000000"/>
              <w:right w:val="single" w:sz="4" w:space="0" w:color="434343"/>
            </w:tcBorders>
            <w:shd w:val="clear" w:color="auto" w:fill="FFFFFF"/>
            <w:vAlign w:val="bottom"/>
          </w:tcPr>
          <w:p w14:paraId="047A4329"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AB</w:t>
            </w:r>
          </w:p>
        </w:tc>
        <w:tc>
          <w:tcPr>
            <w:tcW w:w="2415" w:type="dxa"/>
            <w:tcBorders>
              <w:top w:val="single" w:sz="4" w:space="0" w:color="434343"/>
              <w:left w:val="single" w:sz="4" w:space="0" w:color="434343"/>
              <w:bottom w:val="single" w:sz="4" w:space="0" w:color="434343"/>
              <w:right w:val="single" w:sz="4" w:space="0" w:color="434343"/>
            </w:tcBorders>
            <w:shd w:val="clear" w:color="auto" w:fill="FFFFFF"/>
            <w:vAlign w:val="bottom"/>
          </w:tcPr>
          <w:p w14:paraId="616F3AD5" w14:textId="0F836DC3" w:rsidR="003C15D1" w:rsidRPr="003F5F63" w:rsidRDefault="003C15D1" w:rsidP="003C15D1">
            <w:pPr>
              <w:spacing w:line="240" w:lineRule="auto"/>
              <w:rPr>
                <w:rFonts w:ascii="Times New Roman" w:hAnsi="Times New Roman" w:cs="Times New Roman"/>
              </w:rPr>
            </w:pPr>
            <w:r w:rsidRPr="003F5F63">
              <w:rPr>
                <w:rFonts w:ascii="Times New Roman" w:hAnsi="Times New Roman" w:cs="Times New Roman"/>
              </w:rPr>
              <w:t>800T-QBH2G</w:t>
            </w:r>
          </w:p>
        </w:tc>
        <w:tc>
          <w:tcPr>
            <w:tcW w:w="1470" w:type="dxa"/>
            <w:tcBorders>
              <w:top w:val="nil"/>
              <w:left w:val="single" w:sz="4" w:space="0" w:color="434343"/>
              <w:bottom w:val="single" w:sz="4" w:space="0" w:color="000000"/>
              <w:right w:val="single" w:sz="4" w:space="0" w:color="000000"/>
            </w:tcBorders>
            <w:shd w:val="clear" w:color="auto" w:fill="FFFFFF"/>
            <w:vAlign w:val="bottom"/>
          </w:tcPr>
          <w:p w14:paraId="0330ED67" w14:textId="77777777" w:rsidR="003C15D1" w:rsidRPr="00D55F1D" w:rsidRDefault="003C15D1" w:rsidP="003C15D1">
            <w:pPr>
              <w:spacing w:line="240" w:lineRule="auto"/>
              <w:jc w:val="center"/>
              <w:rPr>
                <w:rFonts w:ascii="Times New Roman" w:hAnsi="Times New Roman" w:cs="Times New Roman"/>
              </w:rPr>
            </w:pPr>
            <w:r w:rsidRPr="00D55F1D">
              <w:rPr>
                <w:rFonts w:ascii="Times New Roman" w:hAnsi="Times New Roman" w:cs="Times New Roman"/>
              </w:rPr>
              <w:t>1</w:t>
            </w:r>
          </w:p>
        </w:tc>
      </w:tr>
      <w:tr w:rsidR="003C15D1" w:rsidRPr="00D55F1D" w14:paraId="1C709BD5"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12444F7C"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Amber Pilot Light</w:t>
            </w:r>
          </w:p>
        </w:tc>
        <w:tc>
          <w:tcPr>
            <w:tcW w:w="2145" w:type="dxa"/>
            <w:tcBorders>
              <w:top w:val="nil"/>
              <w:left w:val="nil"/>
              <w:bottom w:val="single" w:sz="4" w:space="0" w:color="000000"/>
              <w:right w:val="single" w:sz="4" w:space="0" w:color="434343"/>
            </w:tcBorders>
            <w:shd w:val="clear" w:color="auto" w:fill="FFFFFF"/>
            <w:vAlign w:val="bottom"/>
          </w:tcPr>
          <w:p w14:paraId="61AA02B4"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AB</w:t>
            </w:r>
          </w:p>
        </w:tc>
        <w:tc>
          <w:tcPr>
            <w:tcW w:w="2415" w:type="dxa"/>
            <w:tcBorders>
              <w:top w:val="single" w:sz="4" w:space="0" w:color="434343"/>
              <w:left w:val="single" w:sz="4" w:space="0" w:color="434343"/>
              <w:bottom w:val="single" w:sz="4" w:space="0" w:color="434343"/>
              <w:right w:val="single" w:sz="4" w:space="0" w:color="434343"/>
            </w:tcBorders>
            <w:shd w:val="clear" w:color="auto" w:fill="FFFFFF"/>
            <w:vAlign w:val="bottom"/>
          </w:tcPr>
          <w:p w14:paraId="5236ACF6" w14:textId="3134EBFC" w:rsidR="003C15D1" w:rsidRPr="003F5F63" w:rsidRDefault="003C15D1" w:rsidP="003C15D1">
            <w:pPr>
              <w:spacing w:line="240" w:lineRule="auto"/>
              <w:rPr>
                <w:rFonts w:ascii="Times New Roman" w:hAnsi="Times New Roman" w:cs="Times New Roman"/>
              </w:rPr>
            </w:pPr>
            <w:r w:rsidRPr="003F5F63">
              <w:rPr>
                <w:rFonts w:ascii="Times New Roman" w:hAnsi="Times New Roman" w:cs="Times New Roman"/>
              </w:rPr>
              <w:t>800T-QBH2A</w:t>
            </w:r>
          </w:p>
        </w:tc>
        <w:tc>
          <w:tcPr>
            <w:tcW w:w="1470" w:type="dxa"/>
            <w:tcBorders>
              <w:top w:val="nil"/>
              <w:left w:val="single" w:sz="4" w:space="0" w:color="434343"/>
              <w:bottom w:val="single" w:sz="4" w:space="0" w:color="000000"/>
              <w:right w:val="single" w:sz="4" w:space="0" w:color="000000"/>
            </w:tcBorders>
            <w:shd w:val="clear" w:color="auto" w:fill="FFFFFF"/>
            <w:vAlign w:val="bottom"/>
          </w:tcPr>
          <w:p w14:paraId="16963B60" w14:textId="77777777" w:rsidR="003C15D1" w:rsidRPr="00D55F1D" w:rsidRDefault="003C15D1" w:rsidP="003C15D1">
            <w:pPr>
              <w:spacing w:line="240" w:lineRule="auto"/>
              <w:jc w:val="center"/>
              <w:rPr>
                <w:rFonts w:ascii="Times New Roman" w:hAnsi="Times New Roman" w:cs="Times New Roman"/>
              </w:rPr>
            </w:pPr>
            <w:r w:rsidRPr="00D55F1D">
              <w:rPr>
                <w:rFonts w:ascii="Times New Roman" w:hAnsi="Times New Roman" w:cs="Times New Roman"/>
              </w:rPr>
              <w:t>1</w:t>
            </w:r>
          </w:p>
        </w:tc>
      </w:tr>
      <w:tr w:rsidR="00FE55FB" w:rsidRPr="00D55F1D" w14:paraId="6108C8F7"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587043FF" w14:textId="2912874B" w:rsidR="00FE55FB" w:rsidRPr="00D55F1D" w:rsidRDefault="00FE55FB" w:rsidP="003C15D1">
            <w:pPr>
              <w:spacing w:line="240" w:lineRule="auto"/>
              <w:rPr>
                <w:rFonts w:ascii="Times New Roman" w:hAnsi="Times New Roman" w:cs="Times New Roman"/>
              </w:rPr>
            </w:pPr>
            <w:r>
              <w:rPr>
                <w:rFonts w:ascii="Times New Roman" w:hAnsi="Times New Roman" w:cs="Times New Roman"/>
              </w:rPr>
              <w:t>Stack light</w:t>
            </w:r>
          </w:p>
        </w:tc>
        <w:tc>
          <w:tcPr>
            <w:tcW w:w="2145" w:type="dxa"/>
            <w:tcBorders>
              <w:top w:val="nil"/>
              <w:left w:val="nil"/>
              <w:bottom w:val="single" w:sz="4" w:space="0" w:color="000000"/>
              <w:right w:val="single" w:sz="4" w:space="0" w:color="434343"/>
            </w:tcBorders>
            <w:shd w:val="clear" w:color="auto" w:fill="FFFFFF"/>
            <w:vAlign w:val="bottom"/>
          </w:tcPr>
          <w:p w14:paraId="65ED8213" w14:textId="46DD20BC" w:rsidR="00FE55FB" w:rsidRPr="00D55F1D" w:rsidRDefault="00FE55FB" w:rsidP="003C15D1">
            <w:pPr>
              <w:spacing w:line="240" w:lineRule="auto"/>
              <w:rPr>
                <w:rFonts w:ascii="Times New Roman" w:hAnsi="Times New Roman" w:cs="Times New Roman"/>
              </w:rPr>
            </w:pPr>
            <w:r>
              <w:rPr>
                <w:rFonts w:ascii="Times New Roman" w:hAnsi="Times New Roman" w:cs="Times New Roman"/>
              </w:rPr>
              <w:t>AB</w:t>
            </w:r>
          </w:p>
        </w:tc>
        <w:tc>
          <w:tcPr>
            <w:tcW w:w="2415" w:type="dxa"/>
            <w:tcBorders>
              <w:top w:val="single" w:sz="4" w:space="0" w:color="434343"/>
              <w:left w:val="single" w:sz="4" w:space="0" w:color="434343"/>
              <w:bottom w:val="single" w:sz="4" w:space="0" w:color="434343"/>
              <w:right w:val="single" w:sz="4" w:space="0" w:color="434343"/>
            </w:tcBorders>
            <w:shd w:val="clear" w:color="auto" w:fill="FFFFFF"/>
            <w:vAlign w:val="bottom"/>
          </w:tcPr>
          <w:p w14:paraId="63A3F714" w14:textId="2C3DB9FE" w:rsidR="00FE55FB" w:rsidRPr="003F5F63" w:rsidRDefault="00FE55FB" w:rsidP="003C15D1">
            <w:pPr>
              <w:spacing w:line="240" w:lineRule="auto"/>
              <w:rPr>
                <w:rFonts w:ascii="Times New Roman" w:hAnsi="Times New Roman" w:cs="Times New Roman"/>
              </w:rPr>
            </w:pPr>
            <w:r>
              <w:rPr>
                <w:rFonts w:ascii="Times New Roman" w:hAnsi="Times New Roman" w:cs="Times New Roman"/>
              </w:rPr>
              <w:t>855D-T00SC20B24Y6y5y6y7</w:t>
            </w:r>
          </w:p>
        </w:tc>
        <w:tc>
          <w:tcPr>
            <w:tcW w:w="1470" w:type="dxa"/>
            <w:tcBorders>
              <w:top w:val="nil"/>
              <w:left w:val="single" w:sz="4" w:space="0" w:color="434343"/>
              <w:bottom w:val="single" w:sz="4" w:space="0" w:color="000000"/>
              <w:right w:val="single" w:sz="4" w:space="0" w:color="000000"/>
            </w:tcBorders>
            <w:shd w:val="clear" w:color="auto" w:fill="FFFFFF"/>
            <w:vAlign w:val="bottom"/>
          </w:tcPr>
          <w:p w14:paraId="244AB4DA" w14:textId="57151C1D" w:rsidR="00FE55FB" w:rsidRPr="00D55F1D" w:rsidRDefault="00FE55FB" w:rsidP="003C15D1">
            <w:pPr>
              <w:spacing w:line="240" w:lineRule="auto"/>
              <w:jc w:val="center"/>
              <w:rPr>
                <w:rFonts w:ascii="Times New Roman" w:hAnsi="Times New Roman" w:cs="Times New Roman"/>
              </w:rPr>
            </w:pPr>
            <w:r>
              <w:rPr>
                <w:rFonts w:ascii="Times New Roman" w:hAnsi="Times New Roman" w:cs="Times New Roman"/>
              </w:rPr>
              <w:t>1</w:t>
            </w:r>
          </w:p>
        </w:tc>
      </w:tr>
      <w:tr w:rsidR="003C15D1" w:rsidRPr="00D55F1D" w14:paraId="2877E942"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2716F892" w14:textId="76C54798" w:rsidR="003C15D1" w:rsidRPr="00D55F1D" w:rsidRDefault="00B57CE5" w:rsidP="003C15D1">
            <w:pPr>
              <w:spacing w:line="240" w:lineRule="auto"/>
              <w:rPr>
                <w:rFonts w:ascii="Times New Roman" w:hAnsi="Times New Roman" w:cs="Times New Roman"/>
              </w:rPr>
            </w:pPr>
            <w:r>
              <w:rPr>
                <w:rFonts w:ascii="Times New Roman" w:hAnsi="Times New Roman" w:cs="Times New Roman"/>
              </w:rPr>
              <w:t>Photo-eye sensors</w:t>
            </w:r>
          </w:p>
        </w:tc>
        <w:tc>
          <w:tcPr>
            <w:tcW w:w="2145" w:type="dxa"/>
            <w:tcBorders>
              <w:top w:val="nil"/>
              <w:left w:val="nil"/>
              <w:bottom w:val="single" w:sz="4" w:space="0" w:color="000000"/>
              <w:right w:val="single" w:sz="4" w:space="0" w:color="000000"/>
            </w:tcBorders>
            <w:shd w:val="clear" w:color="auto" w:fill="FFFFFF"/>
            <w:vAlign w:val="bottom"/>
          </w:tcPr>
          <w:p w14:paraId="374AC9BD" w14:textId="09589173" w:rsidR="003C15D1" w:rsidRPr="00CD3C67" w:rsidRDefault="00B57CE5" w:rsidP="003C15D1">
            <w:pPr>
              <w:spacing w:line="240" w:lineRule="auto"/>
              <w:rPr>
                <w:rFonts w:ascii="Times New Roman" w:hAnsi="Times New Roman" w:cs="Times New Roman"/>
                <w:highlight w:val="yellow"/>
              </w:rPr>
            </w:pPr>
            <w:r w:rsidRPr="00B57CE5">
              <w:rPr>
                <w:rFonts w:ascii="Times New Roman" w:hAnsi="Times New Roman" w:cs="Times New Roman"/>
              </w:rPr>
              <w:t>Banner</w:t>
            </w:r>
          </w:p>
        </w:tc>
        <w:tc>
          <w:tcPr>
            <w:tcW w:w="2415" w:type="dxa"/>
            <w:tcBorders>
              <w:top w:val="single" w:sz="4" w:space="0" w:color="434343"/>
              <w:left w:val="nil"/>
              <w:bottom w:val="single" w:sz="4" w:space="0" w:color="000000"/>
              <w:right w:val="single" w:sz="4" w:space="0" w:color="000000"/>
            </w:tcBorders>
            <w:shd w:val="clear" w:color="auto" w:fill="FFFFFF"/>
            <w:vAlign w:val="bottom"/>
          </w:tcPr>
          <w:p w14:paraId="4B2A2330" w14:textId="7F4BD898" w:rsidR="003C15D1" w:rsidRPr="00CD3C67" w:rsidRDefault="00B57CE5" w:rsidP="003C15D1">
            <w:pPr>
              <w:spacing w:line="240" w:lineRule="auto"/>
              <w:rPr>
                <w:rFonts w:ascii="Times New Roman" w:hAnsi="Times New Roman" w:cs="Times New Roman"/>
                <w:highlight w:val="yellow"/>
              </w:rPr>
            </w:pPr>
            <w:r w:rsidRPr="00B57CE5">
              <w:rPr>
                <w:rFonts w:ascii="Times New Roman" w:hAnsi="Times New Roman" w:cs="Times New Roman"/>
              </w:rPr>
              <w:t>Q12AP6FF50Q3</w:t>
            </w:r>
          </w:p>
        </w:tc>
        <w:tc>
          <w:tcPr>
            <w:tcW w:w="1470" w:type="dxa"/>
            <w:tcBorders>
              <w:top w:val="nil"/>
              <w:left w:val="nil"/>
              <w:bottom w:val="single" w:sz="4" w:space="0" w:color="000000"/>
              <w:right w:val="single" w:sz="4" w:space="0" w:color="000000"/>
            </w:tcBorders>
            <w:shd w:val="clear" w:color="auto" w:fill="FFFFFF"/>
            <w:vAlign w:val="bottom"/>
          </w:tcPr>
          <w:p w14:paraId="2A94C5E0" w14:textId="210848DA" w:rsidR="003C15D1" w:rsidRPr="00D55F1D" w:rsidRDefault="00B57CE5" w:rsidP="003C15D1">
            <w:pPr>
              <w:spacing w:line="240" w:lineRule="auto"/>
              <w:jc w:val="center"/>
              <w:rPr>
                <w:rFonts w:ascii="Times New Roman" w:hAnsi="Times New Roman" w:cs="Times New Roman"/>
              </w:rPr>
            </w:pPr>
            <w:r>
              <w:rPr>
                <w:rFonts w:ascii="Times New Roman" w:hAnsi="Times New Roman" w:cs="Times New Roman"/>
              </w:rPr>
              <w:t>5</w:t>
            </w:r>
          </w:p>
        </w:tc>
      </w:tr>
      <w:tr w:rsidR="003C15D1" w:rsidRPr="00D55F1D" w14:paraId="43CEDC6E" w14:textId="77777777" w:rsidTr="002609F9">
        <w:trPr>
          <w:trHeight w:val="20"/>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1B3C5C60"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Start Push Button</w:t>
            </w:r>
          </w:p>
        </w:tc>
        <w:tc>
          <w:tcPr>
            <w:tcW w:w="2145" w:type="dxa"/>
            <w:tcBorders>
              <w:top w:val="nil"/>
              <w:left w:val="nil"/>
              <w:bottom w:val="single" w:sz="4" w:space="0" w:color="000000"/>
              <w:right w:val="single" w:sz="4" w:space="0" w:color="000000"/>
            </w:tcBorders>
            <w:shd w:val="clear" w:color="auto" w:fill="FFFFFF"/>
            <w:vAlign w:val="bottom"/>
          </w:tcPr>
          <w:p w14:paraId="75B088B7"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AB</w:t>
            </w:r>
          </w:p>
        </w:tc>
        <w:tc>
          <w:tcPr>
            <w:tcW w:w="2415" w:type="dxa"/>
            <w:tcBorders>
              <w:top w:val="nil"/>
              <w:left w:val="nil"/>
              <w:bottom w:val="single" w:sz="4" w:space="0" w:color="000000"/>
              <w:right w:val="single" w:sz="4" w:space="0" w:color="000000"/>
            </w:tcBorders>
            <w:shd w:val="clear" w:color="auto" w:fill="FFFFFF"/>
            <w:vAlign w:val="bottom"/>
          </w:tcPr>
          <w:p w14:paraId="1079DD61" w14:textId="77777777" w:rsidR="003C15D1" w:rsidRPr="003F5F63" w:rsidRDefault="003C15D1" w:rsidP="003C15D1">
            <w:pPr>
              <w:spacing w:line="240" w:lineRule="auto"/>
              <w:rPr>
                <w:rFonts w:ascii="Times New Roman" w:hAnsi="Times New Roman" w:cs="Times New Roman"/>
              </w:rPr>
            </w:pPr>
            <w:r w:rsidRPr="003F5F63">
              <w:rPr>
                <w:rFonts w:ascii="Times New Roman" w:hAnsi="Times New Roman" w:cs="Times New Roman"/>
              </w:rPr>
              <w:t>800H-AR1</w:t>
            </w:r>
          </w:p>
        </w:tc>
        <w:tc>
          <w:tcPr>
            <w:tcW w:w="1470" w:type="dxa"/>
            <w:tcBorders>
              <w:top w:val="nil"/>
              <w:left w:val="nil"/>
              <w:bottom w:val="single" w:sz="4" w:space="0" w:color="000000"/>
              <w:right w:val="single" w:sz="4" w:space="0" w:color="000000"/>
            </w:tcBorders>
            <w:shd w:val="clear" w:color="auto" w:fill="FFFFFF"/>
            <w:vAlign w:val="bottom"/>
          </w:tcPr>
          <w:p w14:paraId="48FD9877" w14:textId="77777777" w:rsidR="003C15D1" w:rsidRPr="00D55F1D" w:rsidRDefault="003C15D1" w:rsidP="003C15D1">
            <w:pPr>
              <w:spacing w:line="240" w:lineRule="auto"/>
              <w:jc w:val="center"/>
              <w:rPr>
                <w:rFonts w:ascii="Times New Roman" w:hAnsi="Times New Roman" w:cs="Times New Roman"/>
              </w:rPr>
            </w:pPr>
            <w:r w:rsidRPr="00D55F1D">
              <w:rPr>
                <w:rFonts w:ascii="Times New Roman" w:hAnsi="Times New Roman" w:cs="Times New Roman"/>
              </w:rPr>
              <w:t>1</w:t>
            </w:r>
          </w:p>
        </w:tc>
      </w:tr>
      <w:tr w:rsidR="003C15D1" w:rsidRPr="00D55F1D" w14:paraId="7B6265D7"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71EB4193"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Stop Push Button</w:t>
            </w:r>
          </w:p>
        </w:tc>
        <w:tc>
          <w:tcPr>
            <w:tcW w:w="2145" w:type="dxa"/>
            <w:tcBorders>
              <w:top w:val="nil"/>
              <w:left w:val="nil"/>
              <w:bottom w:val="single" w:sz="4" w:space="0" w:color="000000"/>
              <w:right w:val="single" w:sz="4" w:space="0" w:color="000000"/>
            </w:tcBorders>
            <w:shd w:val="clear" w:color="auto" w:fill="FFFFFF"/>
            <w:vAlign w:val="bottom"/>
          </w:tcPr>
          <w:p w14:paraId="693F8788"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AB</w:t>
            </w:r>
          </w:p>
        </w:tc>
        <w:tc>
          <w:tcPr>
            <w:tcW w:w="2415" w:type="dxa"/>
            <w:tcBorders>
              <w:top w:val="nil"/>
              <w:left w:val="nil"/>
              <w:bottom w:val="single" w:sz="4" w:space="0" w:color="000000"/>
              <w:right w:val="single" w:sz="4" w:space="0" w:color="000000"/>
            </w:tcBorders>
            <w:shd w:val="clear" w:color="auto" w:fill="FFFFFF"/>
            <w:vAlign w:val="bottom"/>
          </w:tcPr>
          <w:p w14:paraId="453F523C" w14:textId="77777777" w:rsidR="003C15D1" w:rsidRPr="003F5F63" w:rsidRDefault="003C15D1" w:rsidP="003C15D1">
            <w:pPr>
              <w:spacing w:line="240" w:lineRule="auto"/>
              <w:rPr>
                <w:rFonts w:ascii="Times New Roman" w:hAnsi="Times New Roman" w:cs="Times New Roman"/>
              </w:rPr>
            </w:pPr>
            <w:r w:rsidRPr="003F5F63">
              <w:rPr>
                <w:rFonts w:ascii="Times New Roman" w:hAnsi="Times New Roman" w:cs="Times New Roman"/>
              </w:rPr>
              <w:t>800H-AR6</w:t>
            </w:r>
          </w:p>
        </w:tc>
        <w:tc>
          <w:tcPr>
            <w:tcW w:w="1470" w:type="dxa"/>
            <w:tcBorders>
              <w:top w:val="nil"/>
              <w:left w:val="nil"/>
              <w:bottom w:val="single" w:sz="4" w:space="0" w:color="000000"/>
              <w:right w:val="single" w:sz="4" w:space="0" w:color="000000"/>
            </w:tcBorders>
            <w:shd w:val="clear" w:color="auto" w:fill="FFFFFF"/>
            <w:vAlign w:val="bottom"/>
          </w:tcPr>
          <w:p w14:paraId="29429BDE" w14:textId="10662FAA" w:rsidR="003C15D1" w:rsidRPr="00D55F1D" w:rsidRDefault="003C15D1" w:rsidP="003C15D1">
            <w:pPr>
              <w:spacing w:line="240" w:lineRule="auto"/>
              <w:jc w:val="center"/>
              <w:rPr>
                <w:rFonts w:ascii="Times New Roman" w:hAnsi="Times New Roman" w:cs="Times New Roman"/>
              </w:rPr>
            </w:pPr>
            <w:r>
              <w:rPr>
                <w:rFonts w:ascii="Times New Roman" w:hAnsi="Times New Roman" w:cs="Times New Roman"/>
              </w:rPr>
              <w:t>1</w:t>
            </w:r>
          </w:p>
        </w:tc>
      </w:tr>
      <w:tr w:rsidR="003C15D1" w:rsidRPr="00D55F1D" w14:paraId="75DA146B"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719F1904" w14:textId="48F7FE49"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Safety relay</w:t>
            </w:r>
          </w:p>
        </w:tc>
        <w:tc>
          <w:tcPr>
            <w:tcW w:w="2145" w:type="dxa"/>
            <w:tcBorders>
              <w:top w:val="nil"/>
              <w:left w:val="nil"/>
              <w:bottom w:val="single" w:sz="4" w:space="0" w:color="000000"/>
              <w:right w:val="single" w:sz="4" w:space="0" w:color="000000"/>
            </w:tcBorders>
            <w:shd w:val="clear" w:color="auto" w:fill="FFFFFF"/>
            <w:vAlign w:val="bottom"/>
          </w:tcPr>
          <w:p w14:paraId="7F8F9B65" w14:textId="6CE3026B"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AB</w:t>
            </w:r>
          </w:p>
        </w:tc>
        <w:tc>
          <w:tcPr>
            <w:tcW w:w="2415" w:type="dxa"/>
            <w:tcBorders>
              <w:top w:val="nil"/>
              <w:left w:val="nil"/>
              <w:bottom w:val="single" w:sz="4" w:space="0" w:color="000000"/>
              <w:right w:val="single" w:sz="4" w:space="0" w:color="000000"/>
            </w:tcBorders>
            <w:shd w:val="clear" w:color="auto" w:fill="FFFFFF"/>
            <w:vAlign w:val="bottom"/>
          </w:tcPr>
          <w:p w14:paraId="43497617" w14:textId="5BE0C326" w:rsidR="003C15D1" w:rsidRPr="003F5F63" w:rsidRDefault="003C15D1" w:rsidP="003C15D1">
            <w:pPr>
              <w:spacing w:line="240" w:lineRule="auto"/>
              <w:rPr>
                <w:rFonts w:ascii="Times New Roman" w:hAnsi="Times New Roman" w:cs="Times New Roman"/>
              </w:rPr>
            </w:pPr>
            <w:r w:rsidRPr="003F5F63">
              <w:rPr>
                <w:rFonts w:ascii="Times New Roman" w:hAnsi="Times New Roman" w:cs="Times New Roman"/>
              </w:rPr>
              <w:t>MSR127T</w:t>
            </w:r>
          </w:p>
        </w:tc>
        <w:tc>
          <w:tcPr>
            <w:tcW w:w="1470" w:type="dxa"/>
            <w:tcBorders>
              <w:top w:val="nil"/>
              <w:left w:val="nil"/>
              <w:bottom w:val="single" w:sz="4" w:space="0" w:color="000000"/>
              <w:right w:val="single" w:sz="4" w:space="0" w:color="000000"/>
            </w:tcBorders>
            <w:shd w:val="clear" w:color="auto" w:fill="FFFFFF"/>
            <w:vAlign w:val="bottom"/>
          </w:tcPr>
          <w:p w14:paraId="744428B1" w14:textId="58AB6172" w:rsidR="003C15D1" w:rsidRPr="00D55F1D" w:rsidRDefault="003C15D1" w:rsidP="003C15D1">
            <w:pPr>
              <w:spacing w:line="240" w:lineRule="auto"/>
              <w:jc w:val="center"/>
              <w:rPr>
                <w:rFonts w:ascii="Times New Roman" w:hAnsi="Times New Roman" w:cs="Times New Roman"/>
              </w:rPr>
            </w:pPr>
            <w:r w:rsidRPr="00D55F1D">
              <w:rPr>
                <w:rFonts w:ascii="Times New Roman" w:hAnsi="Times New Roman" w:cs="Times New Roman"/>
              </w:rPr>
              <w:t>1</w:t>
            </w:r>
          </w:p>
        </w:tc>
      </w:tr>
      <w:tr w:rsidR="003C15D1" w:rsidRPr="00D55F1D" w14:paraId="781C93BD" w14:textId="77777777" w:rsidTr="003C15D1">
        <w:trPr>
          <w:trHeight w:val="288"/>
        </w:trPr>
        <w:tc>
          <w:tcPr>
            <w:tcW w:w="3135" w:type="dxa"/>
            <w:tcBorders>
              <w:top w:val="nil"/>
              <w:left w:val="single" w:sz="4" w:space="0" w:color="000000"/>
              <w:bottom w:val="single" w:sz="4" w:space="0" w:color="000000"/>
              <w:right w:val="single" w:sz="4" w:space="0" w:color="000000"/>
            </w:tcBorders>
            <w:shd w:val="clear" w:color="auto" w:fill="FFFFFF"/>
            <w:vAlign w:val="center"/>
          </w:tcPr>
          <w:p w14:paraId="1FACC2FB" w14:textId="37F2FC27" w:rsidR="003C15D1" w:rsidRPr="00D55F1D" w:rsidRDefault="003C15D1" w:rsidP="003C15D1">
            <w:pPr>
              <w:spacing w:line="240" w:lineRule="auto"/>
              <w:rPr>
                <w:rFonts w:ascii="Times New Roman" w:hAnsi="Times New Roman" w:cs="Times New Roman"/>
              </w:rPr>
            </w:pPr>
            <w:r>
              <w:rPr>
                <w:rFonts w:ascii="Times New Roman" w:hAnsi="Times New Roman" w:cs="Times New Roman"/>
              </w:rPr>
              <w:t>Guardlock</w:t>
            </w:r>
          </w:p>
        </w:tc>
        <w:tc>
          <w:tcPr>
            <w:tcW w:w="2145" w:type="dxa"/>
            <w:tcBorders>
              <w:top w:val="nil"/>
              <w:left w:val="nil"/>
              <w:bottom w:val="single" w:sz="4" w:space="0" w:color="000000"/>
              <w:right w:val="single" w:sz="4" w:space="0" w:color="000000"/>
            </w:tcBorders>
            <w:shd w:val="clear" w:color="auto" w:fill="FFFFFF"/>
            <w:vAlign w:val="center"/>
          </w:tcPr>
          <w:p w14:paraId="41C0EC3A" w14:textId="7FC02F8B" w:rsidR="003C15D1" w:rsidRPr="00D55F1D" w:rsidRDefault="003C15D1" w:rsidP="003C15D1">
            <w:pPr>
              <w:spacing w:line="240" w:lineRule="auto"/>
              <w:rPr>
                <w:rFonts w:ascii="Times New Roman" w:hAnsi="Times New Roman" w:cs="Times New Roman"/>
              </w:rPr>
            </w:pPr>
            <w:r>
              <w:rPr>
                <w:rFonts w:ascii="Times New Roman" w:hAnsi="Times New Roman" w:cs="Times New Roman"/>
              </w:rPr>
              <w:t>STI</w:t>
            </w:r>
          </w:p>
        </w:tc>
        <w:tc>
          <w:tcPr>
            <w:tcW w:w="2415" w:type="dxa"/>
            <w:tcBorders>
              <w:top w:val="nil"/>
              <w:left w:val="nil"/>
              <w:bottom w:val="single" w:sz="4" w:space="0" w:color="000000"/>
              <w:right w:val="single" w:sz="4" w:space="0" w:color="000000"/>
            </w:tcBorders>
            <w:shd w:val="clear" w:color="auto" w:fill="FFFFFF"/>
            <w:vAlign w:val="center"/>
          </w:tcPr>
          <w:p w14:paraId="21334D21" w14:textId="0AECDD5D" w:rsidR="003C15D1" w:rsidRPr="00B753FC" w:rsidRDefault="003C15D1" w:rsidP="003C15D1">
            <w:pPr>
              <w:spacing w:line="240" w:lineRule="auto"/>
              <w:rPr>
                <w:rFonts w:ascii="Times New Roman" w:hAnsi="Times New Roman" w:cs="Times New Roman"/>
                <w:highlight w:val="yellow"/>
              </w:rPr>
            </w:pPr>
            <w:r>
              <w:rPr>
                <w:rFonts w:ascii="Times New Roman" w:hAnsi="Times New Roman" w:cs="Times New Roman"/>
              </w:rPr>
              <w:t>TL5012</w:t>
            </w:r>
          </w:p>
        </w:tc>
        <w:tc>
          <w:tcPr>
            <w:tcW w:w="1470" w:type="dxa"/>
            <w:tcBorders>
              <w:top w:val="nil"/>
              <w:left w:val="nil"/>
              <w:bottom w:val="single" w:sz="4" w:space="0" w:color="000000"/>
              <w:right w:val="single" w:sz="4" w:space="0" w:color="000000"/>
            </w:tcBorders>
            <w:shd w:val="clear" w:color="auto" w:fill="FFFFFF"/>
            <w:vAlign w:val="center"/>
          </w:tcPr>
          <w:p w14:paraId="4822BF95" w14:textId="3BF4E19F" w:rsidR="003C15D1" w:rsidRPr="00D55F1D" w:rsidRDefault="003C15D1" w:rsidP="003C15D1">
            <w:pPr>
              <w:spacing w:line="240" w:lineRule="auto"/>
              <w:jc w:val="center"/>
              <w:rPr>
                <w:rFonts w:ascii="Times New Roman" w:hAnsi="Times New Roman" w:cs="Times New Roman"/>
              </w:rPr>
            </w:pPr>
            <w:r>
              <w:rPr>
                <w:rFonts w:ascii="Times New Roman" w:hAnsi="Times New Roman" w:cs="Times New Roman"/>
              </w:rPr>
              <w:t>2</w:t>
            </w:r>
          </w:p>
        </w:tc>
      </w:tr>
      <w:tr w:rsidR="003C15D1" w:rsidRPr="00D55F1D" w14:paraId="2F1A7559"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08E9F347"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E-stop</w:t>
            </w:r>
          </w:p>
        </w:tc>
        <w:tc>
          <w:tcPr>
            <w:tcW w:w="2145" w:type="dxa"/>
            <w:tcBorders>
              <w:top w:val="nil"/>
              <w:left w:val="nil"/>
              <w:bottom w:val="single" w:sz="4" w:space="0" w:color="000000"/>
              <w:right w:val="single" w:sz="4" w:space="0" w:color="000000"/>
            </w:tcBorders>
            <w:shd w:val="clear" w:color="auto" w:fill="FFFFFF"/>
            <w:vAlign w:val="bottom"/>
          </w:tcPr>
          <w:p w14:paraId="12269C2D" w14:textId="24466779" w:rsidR="003C15D1" w:rsidRPr="00D55F1D" w:rsidRDefault="003C15D1" w:rsidP="003C15D1">
            <w:pPr>
              <w:spacing w:line="240" w:lineRule="auto"/>
              <w:rPr>
                <w:rFonts w:ascii="Times New Roman" w:hAnsi="Times New Roman" w:cs="Times New Roman"/>
              </w:rPr>
            </w:pPr>
            <w:r>
              <w:rPr>
                <w:rFonts w:ascii="Times New Roman" w:hAnsi="Times New Roman" w:cs="Times New Roman"/>
              </w:rPr>
              <w:t>AB</w:t>
            </w:r>
          </w:p>
        </w:tc>
        <w:tc>
          <w:tcPr>
            <w:tcW w:w="2415" w:type="dxa"/>
            <w:tcBorders>
              <w:top w:val="nil"/>
              <w:left w:val="nil"/>
              <w:bottom w:val="single" w:sz="4" w:space="0" w:color="000000"/>
              <w:right w:val="single" w:sz="4" w:space="0" w:color="000000"/>
            </w:tcBorders>
            <w:shd w:val="clear" w:color="auto" w:fill="FFFFFF"/>
            <w:vAlign w:val="bottom"/>
          </w:tcPr>
          <w:p w14:paraId="6E42125B" w14:textId="5C1C2E60" w:rsidR="003C15D1" w:rsidRPr="00D55F1D" w:rsidRDefault="003C15D1" w:rsidP="003C15D1">
            <w:pPr>
              <w:spacing w:line="240" w:lineRule="auto"/>
              <w:rPr>
                <w:rFonts w:ascii="Times New Roman" w:hAnsi="Times New Roman" w:cs="Times New Roman"/>
              </w:rPr>
            </w:pPr>
            <w:r w:rsidRPr="0074162C">
              <w:rPr>
                <w:rFonts w:ascii="Times New Roman" w:hAnsi="Times New Roman" w:cs="Times New Roman"/>
              </w:rPr>
              <w:t>800T-FX6D4</w:t>
            </w:r>
          </w:p>
        </w:tc>
        <w:tc>
          <w:tcPr>
            <w:tcW w:w="1470" w:type="dxa"/>
            <w:tcBorders>
              <w:top w:val="nil"/>
              <w:left w:val="nil"/>
              <w:bottom w:val="single" w:sz="4" w:space="0" w:color="000000"/>
              <w:right w:val="single" w:sz="4" w:space="0" w:color="000000"/>
            </w:tcBorders>
            <w:shd w:val="clear" w:color="auto" w:fill="FFFFFF"/>
            <w:vAlign w:val="bottom"/>
          </w:tcPr>
          <w:p w14:paraId="77C72D1C" w14:textId="7F3B3A95" w:rsidR="003C15D1" w:rsidRPr="00D55F1D" w:rsidRDefault="003C15D1" w:rsidP="003C15D1">
            <w:pPr>
              <w:spacing w:line="240" w:lineRule="auto"/>
              <w:jc w:val="center"/>
              <w:rPr>
                <w:rFonts w:ascii="Times New Roman" w:hAnsi="Times New Roman" w:cs="Times New Roman"/>
              </w:rPr>
            </w:pPr>
            <w:r>
              <w:rPr>
                <w:rFonts w:ascii="Times New Roman" w:hAnsi="Times New Roman" w:cs="Times New Roman"/>
              </w:rPr>
              <w:t>2</w:t>
            </w:r>
          </w:p>
        </w:tc>
      </w:tr>
      <w:tr w:rsidR="003C15D1" w:rsidRPr="00D55F1D" w14:paraId="73B97DC1" w14:textId="77777777" w:rsidTr="003C15D1">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251499A5" w14:textId="002AB3A9"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24VDC Power Supply</w:t>
            </w:r>
          </w:p>
        </w:tc>
        <w:tc>
          <w:tcPr>
            <w:tcW w:w="2145" w:type="dxa"/>
            <w:tcBorders>
              <w:top w:val="nil"/>
              <w:left w:val="nil"/>
              <w:bottom w:val="single" w:sz="4" w:space="0" w:color="000000"/>
              <w:right w:val="single" w:sz="4" w:space="0" w:color="000000"/>
            </w:tcBorders>
            <w:shd w:val="clear" w:color="auto" w:fill="FFFFFF"/>
            <w:vAlign w:val="bottom"/>
          </w:tcPr>
          <w:p w14:paraId="22571F44" w14:textId="013B11C5"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AB</w:t>
            </w:r>
          </w:p>
        </w:tc>
        <w:tc>
          <w:tcPr>
            <w:tcW w:w="2415" w:type="dxa"/>
            <w:tcBorders>
              <w:top w:val="nil"/>
              <w:left w:val="nil"/>
              <w:bottom w:val="single" w:sz="4" w:space="0" w:color="000000"/>
              <w:right w:val="single" w:sz="4" w:space="0" w:color="000000"/>
            </w:tcBorders>
            <w:shd w:val="clear" w:color="auto" w:fill="FFFFFF"/>
            <w:vAlign w:val="bottom"/>
          </w:tcPr>
          <w:p w14:paraId="035742C2" w14:textId="52256EF6"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1606-XLS</w:t>
            </w:r>
          </w:p>
        </w:tc>
        <w:tc>
          <w:tcPr>
            <w:tcW w:w="1470" w:type="dxa"/>
            <w:tcBorders>
              <w:top w:val="nil"/>
              <w:left w:val="nil"/>
              <w:bottom w:val="single" w:sz="4" w:space="0" w:color="000000"/>
              <w:right w:val="single" w:sz="4" w:space="0" w:color="000000"/>
            </w:tcBorders>
            <w:shd w:val="clear" w:color="auto" w:fill="FFFFFF"/>
            <w:vAlign w:val="bottom"/>
          </w:tcPr>
          <w:p w14:paraId="45A8B1CA" w14:textId="011EA4A8" w:rsidR="003C15D1" w:rsidRPr="00D55F1D" w:rsidRDefault="003C15D1" w:rsidP="003C15D1">
            <w:pPr>
              <w:spacing w:line="240" w:lineRule="auto"/>
              <w:jc w:val="center"/>
              <w:rPr>
                <w:rFonts w:ascii="Times New Roman" w:hAnsi="Times New Roman" w:cs="Times New Roman"/>
              </w:rPr>
            </w:pPr>
            <w:r w:rsidRPr="00D55F1D">
              <w:rPr>
                <w:rFonts w:ascii="Times New Roman" w:hAnsi="Times New Roman" w:cs="Times New Roman"/>
              </w:rPr>
              <w:t>1</w:t>
            </w:r>
          </w:p>
        </w:tc>
      </w:tr>
      <w:tr w:rsidR="003C15D1" w:rsidRPr="00D55F1D" w14:paraId="60B629E1"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2E1A3A1E" w14:textId="0F9F6C31" w:rsidR="003C15D1" w:rsidRPr="00D55F1D" w:rsidRDefault="003C15D1" w:rsidP="003C15D1">
            <w:pPr>
              <w:spacing w:line="240" w:lineRule="auto"/>
              <w:rPr>
                <w:rFonts w:ascii="Times New Roman" w:hAnsi="Times New Roman" w:cs="Times New Roman"/>
              </w:rPr>
            </w:pPr>
            <w:r>
              <w:rPr>
                <w:rFonts w:ascii="Times New Roman" w:hAnsi="Times New Roman" w:cs="Times New Roman"/>
              </w:rPr>
              <w:t>12 VDC Power Supply</w:t>
            </w:r>
          </w:p>
        </w:tc>
        <w:tc>
          <w:tcPr>
            <w:tcW w:w="2145" w:type="dxa"/>
            <w:tcBorders>
              <w:top w:val="nil"/>
              <w:left w:val="nil"/>
              <w:bottom w:val="single" w:sz="4" w:space="0" w:color="000000"/>
              <w:right w:val="single" w:sz="4" w:space="0" w:color="000000"/>
            </w:tcBorders>
            <w:shd w:val="clear" w:color="auto" w:fill="FFFFFF"/>
            <w:vAlign w:val="bottom"/>
          </w:tcPr>
          <w:p w14:paraId="3F34650B" w14:textId="72065F41" w:rsidR="003C15D1" w:rsidRPr="00D55F1D" w:rsidRDefault="003C15D1" w:rsidP="003C15D1">
            <w:pPr>
              <w:spacing w:line="240" w:lineRule="auto"/>
              <w:rPr>
                <w:rFonts w:ascii="Times New Roman" w:hAnsi="Times New Roman" w:cs="Times New Roman"/>
              </w:rPr>
            </w:pPr>
            <w:r>
              <w:rPr>
                <w:rFonts w:ascii="Times New Roman" w:hAnsi="Times New Roman" w:cs="Times New Roman"/>
              </w:rPr>
              <w:t>AB</w:t>
            </w:r>
          </w:p>
        </w:tc>
        <w:tc>
          <w:tcPr>
            <w:tcW w:w="2415" w:type="dxa"/>
            <w:tcBorders>
              <w:top w:val="nil"/>
              <w:left w:val="nil"/>
              <w:bottom w:val="single" w:sz="4" w:space="0" w:color="000000"/>
              <w:right w:val="single" w:sz="4" w:space="0" w:color="000000"/>
            </w:tcBorders>
            <w:shd w:val="clear" w:color="auto" w:fill="FFFFFF"/>
            <w:vAlign w:val="bottom"/>
          </w:tcPr>
          <w:p w14:paraId="58153029" w14:textId="79812294" w:rsidR="003C15D1" w:rsidRPr="00D55F1D" w:rsidRDefault="003C15D1" w:rsidP="003C15D1">
            <w:pPr>
              <w:spacing w:line="240" w:lineRule="auto"/>
              <w:rPr>
                <w:rFonts w:ascii="Times New Roman" w:hAnsi="Times New Roman" w:cs="Times New Roman"/>
              </w:rPr>
            </w:pPr>
            <w:r>
              <w:rPr>
                <w:rFonts w:ascii="Times New Roman" w:hAnsi="Times New Roman" w:cs="Times New Roman"/>
              </w:rPr>
              <w:t>1606-XLP</w:t>
            </w:r>
          </w:p>
        </w:tc>
        <w:tc>
          <w:tcPr>
            <w:tcW w:w="1470" w:type="dxa"/>
            <w:tcBorders>
              <w:top w:val="nil"/>
              <w:left w:val="nil"/>
              <w:bottom w:val="single" w:sz="4" w:space="0" w:color="000000"/>
              <w:right w:val="single" w:sz="4" w:space="0" w:color="000000"/>
            </w:tcBorders>
            <w:shd w:val="clear" w:color="auto" w:fill="FFFFFF"/>
            <w:vAlign w:val="bottom"/>
          </w:tcPr>
          <w:p w14:paraId="3FE57494" w14:textId="6A1887D1" w:rsidR="003C15D1" w:rsidRPr="00D55F1D" w:rsidRDefault="003C15D1" w:rsidP="003C15D1">
            <w:pPr>
              <w:spacing w:line="240" w:lineRule="auto"/>
              <w:jc w:val="center"/>
              <w:rPr>
                <w:rFonts w:ascii="Times New Roman" w:hAnsi="Times New Roman" w:cs="Times New Roman"/>
              </w:rPr>
            </w:pPr>
            <w:r>
              <w:rPr>
                <w:rFonts w:ascii="Times New Roman" w:hAnsi="Times New Roman" w:cs="Times New Roman"/>
              </w:rPr>
              <w:t>1</w:t>
            </w:r>
          </w:p>
        </w:tc>
      </w:tr>
      <w:tr w:rsidR="003C15D1" w:rsidRPr="00D55F1D" w14:paraId="2B3224A7" w14:textId="77777777" w:rsidTr="003C15D1">
        <w:trPr>
          <w:trHeight w:val="288"/>
        </w:trPr>
        <w:tc>
          <w:tcPr>
            <w:tcW w:w="3135" w:type="dxa"/>
            <w:tcBorders>
              <w:top w:val="nil"/>
              <w:left w:val="single" w:sz="4" w:space="0" w:color="000000"/>
              <w:bottom w:val="single" w:sz="4" w:space="0" w:color="000000"/>
              <w:right w:val="single" w:sz="4" w:space="0" w:color="000000"/>
            </w:tcBorders>
            <w:shd w:val="clear" w:color="auto" w:fill="FFFFFF"/>
            <w:vAlign w:val="center"/>
          </w:tcPr>
          <w:p w14:paraId="47718DF4" w14:textId="41277957" w:rsidR="003C15D1" w:rsidRPr="00D55F1D" w:rsidRDefault="003C15D1" w:rsidP="003C15D1">
            <w:pPr>
              <w:spacing w:line="240" w:lineRule="auto"/>
              <w:rPr>
                <w:rFonts w:ascii="Times New Roman" w:hAnsi="Times New Roman" w:cs="Times New Roman"/>
              </w:rPr>
            </w:pPr>
            <w:r>
              <w:rPr>
                <w:rFonts w:ascii="Times New Roman" w:hAnsi="Times New Roman" w:cs="Times New Roman"/>
              </w:rPr>
              <w:t>Dual-Band Wireless N Router</w:t>
            </w:r>
          </w:p>
        </w:tc>
        <w:tc>
          <w:tcPr>
            <w:tcW w:w="2145" w:type="dxa"/>
            <w:tcBorders>
              <w:top w:val="nil"/>
              <w:left w:val="nil"/>
              <w:bottom w:val="single" w:sz="4" w:space="0" w:color="000000"/>
              <w:right w:val="single" w:sz="4" w:space="0" w:color="000000"/>
            </w:tcBorders>
            <w:shd w:val="clear" w:color="auto" w:fill="FFFFFF"/>
            <w:vAlign w:val="center"/>
          </w:tcPr>
          <w:p w14:paraId="6A5FB516" w14:textId="2266CB09" w:rsidR="003C15D1" w:rsidRPr="00D55F1D" w:rsidRDefault="003C15D1" w:rsidP="003C15D1">
            <w:pPr>
              <w:spacing w:line="240" w:lineRule="auto"/>
              <w:rPr>
                <w:rFonts w:ascii="Times New Roman" w:hAnsi="Times New Roman" w:cs="Times New Roman"/>
              </w:rPr>
            </w:pPr>
            <w:r>
              <w:rPr>
                <w:rFonts w:ascii="Times New Roman" w:hAnsi="Times New Roman" w:cs="Times New Roman"/>
              </w:rPr>
              <w:t>Cisco Linksys</w:t>
            </w:r>
          </w:p>
        </w:tc>
        <w:tc>
          <w:tcPr>
            <w:tcW w:w="2415" w:type="dxa"/>
            <w:tcBorders>
              <w:top w:val="nil"/>
              <w:left w:val="nil"/>
              <w:bottom w:val="single" w:sz="4" w:space="0" w:color="000000"/>
              <w:right w:val="single" w:sz="4" w:space="0" w:color="000000"/>
            </w:tcBorders>
            <w:shd w:val="clear" w:color="auto" w:fill="FFFFFF"/>
            <w:vAlign w:val="center"/>
          </w:tcPr>
          <w:p w14:paraId="74B2F8F6" w14:textId="5C87D63C" w:rsidR="003C15D1" w:rsidRPr="00D55F1D" w:rsidRDefault="003C15D1" w:rsidP="003C15D1">
            <w:pPr>
              <w:spacing w:line="240" w:lineRule="auto"/>
              <w:rPr>
                <w:rFonts w:ascii="Times New Roman" w:hAnsi="Times New Roman" w:cs="Times New Roman"/>
              </w:rPr>
            </w:pPr>
            <w:r>
              <w:rPr>
                <w:rFonts w:ascii="Times New Roman" w:hAnsi="Times New Roman" w:cs="Times New Roman"/>
              </w:rPr>
              <w:t>E2500</w:t>
            </w:r>
          </w:p>
        </w:tc>
        <w:tc>
          <w:tcPr>
            <w:tcW w:w="1470" w:type="dxa"/>
            <w:tcBorders>
              <w:top w:val="nil"/>
              <w:left w:val="nil"/>
              <w:bottom w:val="single" w:sz="4" w:space="0" w:color="000000"/>
              <w:right w:val="single" w:sz="4" w:space="0" w:color="000000"/>
            </w:tcBorders>
            <w:shd w:val="clear" w:color="auto" w:fill="FFFFFF"/>
            <w:vAlign w:val="center"/>
          </w:tcPr>
          <w:p w14:paraId="1105EBC2" w14:textId="62329DF4" w:rsidR="003C15D1" w:rsidRPr="00D55F1D" w:rsidRDefault="003C15D1" w:rsidP="003C15D1">
            <w:pPr>
              <w:spacing w:line="240" w:lineRule="auto"/>
              <w:jc w:val="center"/>
              <w:rPr>
                <w:rFonts w:ascii="Times New Roman" w:hAnsi="Times New Roman" w:cs="Times New Roman"/>
              </w:rPr>
            </w:pPr>
            <w:r>
              <w:rPr>
                <w:rFonts w:ascii="Times New Roman" w:hAnsi="Times New Roman" w:cs="Times New Roman"/>
              </w:rPr>
              <w:t>1</w:t>
            </w:r>
          </w:p>
        </w:tc>
      </w:tr>
      <w:tr w:rsidR="003C15D1" w:rsidRPr="00D55F1D" w14:paraId="4440D1DE"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7F14AAC1" w14:textId="7933B061" w:rsidR="003C15D1" w:rsidRPr="00D55F1D" w:rsidRDefault="003C15D1" w:rsidP="003C15D1">
            <w:pPr>
              <w:spacing w:line="240" w:lineRule="auto"/>
              <w:rPr>
                <w:rFonts w:ascii="Times New Roman" w:hAnsi="Times New Roman" w:cs="Times New Roman"/>
              </w:rPr>
            </w:pPr>
            <w:r>
              <w:rPr>
                <w:rFonts w:ascii="Times New Roman" w:hAnsi="Times New Roman" w:cs="Times New Roman"/>
              </w:rPr>
              <w:t>Halogen Bulb</w:t>
            </w:r>
          </w:p>
        </w:tc>
        <w:tc>
          <w:tcPr>
            <w:tcW w:w="2145" w:type="dxa"/>
            <w:tcBorders>
              <w:top w:val="nil"/>
              <w:left w:val="nil"/>
              <w:bottom w:val="single" w:sz="4" w:space="0" w:color="000000"/>
              <w:right w:val="single" w:sz="4" w:space="0" w:color="000000"/>
            </w:tcBorders>
            <w:shd w:val="clear" w:color="auto" w:fill="FFFFFF"/>
            <w:vAlign w:val="bottom"/>
          </w:tcPr>
          <w:p w14:paraId="56E7B8F4" w14:textId="4F026BCE" w:rsidR="003C15D1" w:rsidRPr="00D55F1D" w:rsidRDefault="003C15D1" w:rsidP="003C15D1">
            <w:pPr>
              <w:spacing w:line="240" w:lineRule="auto"/>
              <w:rPr>
                <w:rFonts w:ascii="Times New Roman" w:hAnsi="Times New Roman" w:cs="Times New Roman"/>
              </w:rPr>
            </w:pPr>
            <w:r>
              <w:rPr>
                <w:rFonts w:ascii="Times New Roman" w:hAnsi="Times New Roman" w:cs="Times New Roman"/>
              </w:rPr>
              <w:t>Phillips</w:t>
            </w:r>
          </w:p>
        </w:tc>
        <w:tc>
          <w:tcPr>
            <w:tcW w:w="2415" w:type="dxa"/>
            <w:tcBorders>
              <w:top w:val="nil"/>
              <w:left w:val="nil"/>
              <w:bottom w:val="single" w:sz="4" w:space="0" w:color="000000"/>
              <w:right w:val="single" w:sz="4" w:space="0" w:color="000000"/>
            </w:tcBorders>
            <w:shd w:val="clear" w:color="auto" w:fill="FFFFFF"/>
            <w:vAlign w:val="bottom"/>
          </w:tcPr>
          <w:p w14:paraId="12AF58D0" w14:textId="5E4F3DF2" w:rsidR="003C15D1" w:rsidRPr="00D55F1D" w:rsidRDefault="00B57CE5" w:rsidP="003C15D1">
            <w:pPr>
              <w:spacing w:line="240" w:lineRule="auto"/>
              <w:rPr>
                <w:rFonts w:ascii="Times New Roman" w:hAnsi="Times New Roman" w:cs="Times New Roman"/>
              </w:rPr>
            </w:pPr>
            <w:r>
              <w:rPr>
                <w:rFonts w:ascii="Times New Roman" w:hAnsi="Times New Roman" w:cs="Times New Roman"/>
              </w:rPr>
              <w:t>60 Watt</w:t>
            </w:r>
          </w:p>
        </w:tc>
        <w:tc>
          <w:tcPr>
            <w:tcW w:w="1470" w:type="dxa"/>
            <w:tcBorders>
              <w:top w:val="nil"/>
              <w:left w:val="nil"/>
              <w:bottom w:val="single" w:sz="4" w:space="0" w:color="000000"/>
              <w:right w:val="single" w:sz="4" w:space="0" w:color="000000"/>
            </w:tcBorders>
            <w:shd w:val="clear" w:color="auto" w:fill="FFFFFF"/>
            <w:vAlign w:val="bottom"/>
          </w:tcPr>
          <w:p w14:paraId="6BEED3D0" w14:textId="1CB0EB5E" w:rsidR="003C15D1" w:rsidRPr="00D55F1D" w:rsidRDefault="003C15D1" w:rsidP="003C15D1">
            <w:pPr>
              <w:spacing w:line="240" w:lineRule="auto"/>
              <w:jc w:val="center"/>
              <w:rPr>
                <w:rFonts w:ascii="Times New Roman" w:hAnsi="Times New Roman" w:cs="Times New Roman"/>
              </w:rPr>
            </w:pPr>
            <w:r>
              <w:rPr>
                <w:rFonts w:ascii="Times New Roman" w:hAnsi="Times New Roman" w:cs="Times New Roman"/>
              </w:rPr>
              <w:t>1</w:t>
            </w:r>
          </w:p>
        </w:tc>
      </w:tr>
      <w:tr w:rsidR="003C15D1" w:rsidRPr="00D55F1D" w14:paraId="1E2A4F46"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3DB4F6D5"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LED Light Strip</w:t>
            </w:r>
          </w:p>
        </w:tc>
        <w:tc>
          <w:tcPr>
            <w:tcW w:w="2145" w:type="dxa"/>
            <w:tcBorders>
              <w:top w:val="nil"/>
              <w:left w:val="nil"/>
              <w:bottom w:val="single" w:sz="4" w:space="0" w:color="000000"/>
              <w:right w:val="single" w:sz="4" w:space="0" w:color="000000"/>
            </w:tcBorders>
            <w:shd w:val="clear" w:color="auto" w:fill="FFFFFF"/>
            <w:vAlign w:val="bottom"/>
          </w:tcPr>
          <w:p w14:paraId="626E0CE3"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Unknown</w:t>
            </w:r>
          </w:p>
        </w:tc>
        <w:tc>
          <w:tcPr>
            <w:tcW w:w="2415" w:type="dxa"/>
            <w:tcBorders>
              <w:top w:val="nil"/>
              <w:left w:val="nil"/>
              <w:bottom w:val="single" w:sz="4" w:space="0" w:color="000000"/>
              <w:right w:val="single" w:sz="4" w:space="0" w:color="000000"/>
            </w:tcBorders>
            <w:shd w:val="clear" w:color="auto" w:fill="FFFFFF"/>
            <w:vAlign w:val="bottom"/>
          </w:tcPr>
          <w:p w14:paraId="32F1538E" w14:textId="0CF1F826" w:rsidR="003C15D1" w:rsidRPr="00D55F1D" w:rsidRDefault="003C15D1" w:rsidP="003C15D1">
            <w:pPr>
              <w:spacing w:line="240" w:lineRule="auto"/>
              <w:rPr>
                <w:rFonts w:ascii="Times New Roman" w:hAnsi="Times New Roman" w:cs="Times New Roman"/>
              </w:rPr>
            </w:pPr>
            <w:r>
              <w:rPr>
                <w:rFonts w:ascii="Times New Roman" w:hAnsi="Times New Roman" w:cs="Times New Roman"/>
              </w:rPr>
              <w:t>Unknown</w:t>
            </w:r>
          </w:p>
        </w:tc>
        <w:tc>
          <w:tcPr>
            <w:tcW w:w="1470" w:type="dxa"/>
            <w:tcBorders>
              <w:top w:val="nil"/>
              <w:left w:val="nil"/>
              <w:bottom w:val="single" w:sz="4" w:space="0" w:color="000000"/>
              <w:right w:val="single" w:sz="4" w:space="0" w:color="000000"/>
            </w:tcBorders>
            <w:shd w:val="clear" w:color="auto" w:fill="FFFFFF"/>
            <w:vAlign w:val="bottom"/>
          </w:tcPr>
          <w:p w14:paraId="6F1F486C" w14:textId="7FAEADB8" w:rsidR="003C15D1" w:rsidRPr="00D55F1D" w:rsidRDefault="00A472D9" w:rsidP="003C15D1">
            <w:pPr>
              <w:spacing w:line="240" w:lineRule="auto"/>
              <w:jc w:val="center"/>
              <w:rPr>
                <w:rFonts w:ascii="Times New Roman" w:hAnsi="Times New Roman" w:cs="Times New Roman"/>
              </w:rPr>
            </w:pPr>
            <w:r>
              <w:rPr>
                <w:rFonts w:ascii="Times New Roman" w:hAnsi="Times New Roman" w:cs="Times New Roman"/>
              </w:rPr>
              <w:t>2</w:t>
            </w:r>
          </w:p>
        </w:tc>
      </w:tr>
      <w:tr w:rsidR="00A472D9" w:rsidRPr="00D55F1D" w14:paraId="5E4EF5C9"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59DB8E68" w14:textId="16381B94" w:rsidR="00A472D9" w:rsidRPr="00D55F1D" w:rsidRDefault="00A472D9" w:rsidP="003C15D1">
            <w:pPr>
              <w:spacing w:line="240" w:lineRule="auto"/>
              <w:rPr>
                <w:rFonts w:ascii="Times New Roman" w:hAnsi="Times New Roman" w:cs="Times New Roman"/>
              </w:rPr>
            </w:pPr>
            <w:r>
              <w:rPr>
                <w:rFonts w:ascii="Times New Roman" w:hAnsi="Times New Roman" w:cs="Times New Roman"/>
              </w:rPr>
              <w:t>40cm x 30cm Panel</w:t>
            </w:r>
          </w:p>
        </w:tc>
        <w:tc>
          <w:tcPr>
            <w:tcW w:w="2145" w:type="dxa"/>
            <w:tcBorders>
              <w:top w:val="nil"/>
              <w:left w:val="nil"/>
              <w:bottom w:val="single" w:sz="4" w:space="0" w:color="000000"/>
              <w:right w:val="single" w:sz="4" w:space="0" w:color="000000"/>
            </w:tcBorders>
            <w:shd w:val="clear" w:color="auto" w:fill="FFFFFF"/>
            <w:vAlign w:val="bottom"/>
          </w:tcPr>
          <w:p w14:paraId="56F307DE" w14:textId="0186C467" w:rsidR="00A472D9" w:rsidRPr="00D55F1D" w:rsidRDefault="00A472D9" w:rsidP="003C15D1">
            <w:pPr>
              <w:spacing w:line="240" w:lineRule="auto"/>
              <w:rPr>
                <w:rFonts w:ascii="Times New Roman" w:hAnsi="Times New Roman" w:cs="Times New Roman"/>
              </w:rPr>
            </w:pPr>
            <w:r>
              <w:rPr>
                <w:rFonts w:ascii="Times New Roman" w:hAnsi="Times New Roman" w:cs="Times New Roman"/>
              </w:rPr>
              <w:t>AB</w:t>
            </w:r>
          </w:p>
        </w:tc>
        <w:tc>
          <w:tcPr>
            <w:tcW w:w="2415" w:type="dxa"/>
            <w:tcBorders>
              <w:top w:val="nil"/>
              <w:left w:val="nil"/>
              <w:bottom w:val="single" w:sz="4" w:space="0" w:color="000000"/>
              <w:right w:val="single" w:sz="4" w:space="0" w:color="000000"/>
            </w:tcBorders>
            <w:shd w:val="clear" w:color="auto" w:fill="FFFFFF"/>
            <w:vAlign w:val="bottom"/>
          </w:tcPr>
          <w:p w14:paraId="4481B28E" w14:textId="2A294969" w:rsidR="00A472D9" w:rsidRPr="00D55F1D" w:rsidRDefault="00A472D9" w:rsidP="003C15D1">
            <w:pPr>
              <w:spacing w:line="240" w:lineRule="auto"/>
              <w:rPr>
                <w:rFonts w:ascii="Times New Roman" w:hAnsi="Times New Roman" w:cs="Times New Roman"/>
              </w:rPr>
            </w:pPr>
            <w:r>
              <w:rPr>
                <w:rFonts w:ascii="Times New Roman" w:hAnsi="Times New Roman" w:cs="Times New Roman"/>
              </w:rPr>
              <w:t>Unknown</w:t>
            </w:r>
          </w:p>
        </w:tc>
        <w:tc>
          <w:tcPr>
            <w:tcW w:w="1470" w:type="dxa"/>
            <w:tcBorders>
              <w:top w:val="nil"/>
              <w:left w:val="nil"/>
              <w:bottom w:val="single" w:sz="4" w:space="0" w:color="000000"/>
              <w:right w:val="single" w:sz="4" w:space="0" w:color="000000"/>
            </w:tcBorders>
            <w:shd w:val="clear" w:color="auto" w:fill="FFFFFF"/>
            <w:vAlign w:val="bottom"/>
          </w:tcPr>
          <w:p w14:paraId="3EABC26F" w14:textId="6B4B726A" w:rsidR="00A472D9" w:rsidRPr="00D55F1D" w:rsidRDefault="00A472D9" w:rsidP="003C15D1">
            <w:pPr>
              <w:spacing w:line="240" w:lineRule="auto"/>
              <w:jc w:val="center"/>
              <w:rPr>
                <w:rFonts w:ascii="Times New Roman" w:hAnsi="Times New Roman" w:cs="Times New Roman"/>
              </w:rPr>
            </w:pPr>
            <w:r>
              <w:rPr>
                <w:rFonts w:ascii="Times New Roman" w:hAnsi="Times New Roman" w:cs="Times New Roman"/>
              </w:rPr>
              <w:t>2</w:t>
            </w:r>
          </w:p>
        </w:tc>
      </w:tr>
      <w:tr w:rsidR="00A472D9" w:rsidRPr="00D55F1D" w14:paraId="66A7C7DE"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1EF0535E" w14:textId="456AA187" w:rsidR="00A472D9" w:rsidRDefault="00A472D9" w:rsidP="003C15D1">
            <w:pPr>
              <w:spacing w:line="240" w:lineRule="auto"/>
              <w:rPr>
                <w:rFonts w:ascii="Times New Roman" w:hAnsi="Times New Roman" w:cs="Times New Roman"/>
              </w:rPr>
            </w:pPr>
            <w:r>
              <w:rPr>
                <w:rFonts w:ascii="Times New Roman" w:hAnsi="Times New Roman" w:cs="Times New Roman"/>
              </w:rPr>
              <w:t>15cm x 30cm Panel</w:t>
            </w:r>
          </w:p>
        </w:tc>
        <w:tc>
          <w:tcPr>
            <w:tcW w:w="2145" w:type="dxa"/>
            <w:tcBorders>
              <w:top w:val="nil"/>
              <w:left w:val="nil"/>
              <w:bottom w:val="single" w:sz="4" w:space="0" w:color="000000"/>
              <w:right w:val="single" w:sz="4" w:space="0" w:color="000000"/>
            </w:tcBorders>
            <w:shd w:val="clear" w:color="auto" w:fill="FFFFFF"/>
            <w:vAlign w:val="bottom"/>
          </w:tcPr>
          <w:p w14:paraId="04BAF9EB" w14:textId="26C39B06" w:rsidR="00A472D9" w:rsidRDefault="00A472D9" w:rsidP="003C15D1">
            <w:pPr>
              <w:spacing w:line="240" w:lineRule="auto"/>
              <w:rPr>
                <w:rFonts w:ascii="Times New Roman" w:hAnsi="Times New Roman" w:cs="Times New Roman"/>
              </w:rPr>
            </w:pPr>
            <w:r>
              <w:rPr>
                <w:rFonts w:ascii="Times New Roman" w:hAnsi="Times New Roman" w:cs="Times New Roman"/>
              </w:rPr>
              <w:t>Unknown</w:t>
            </w:r>
          </w:p>
        </w:tc>
        <w:tc>
          <w:tcPr>
            <w:tcW w:w="2415" w:type="dxa"/>
            <w:tcBorders>
              <w:top w:val="nil"/>
              <w:left w:val="nil"/>
              <w:bottom w:val="single" w:sz="4" w:space="0" w:color="000000"/>
              <w:right w:val="single" w:sz="4" w:space="0" w:color="000000"/>
            </w:tcBorders>
            <w:shd w:val="clear" w:color="auto" w:fill="FFFFFF"/>
            <w:vAlign w:val="bottom"/>
          </w:tcPr>
          <w:p w14:paraId="14126BC3" w14:textId="391F0CFF" w:rsidR="00A472D9" w:rsidRDefault="00A472D9" w:rsidP="003C15D1">
            <w:pPr>
              <w:spacing w:line="240" w:lineRule="auto"/>
              <w:rPr>
                <w:rFonts w:ascii="Times New Roman" w:hAnsi="Times New Roman" w:cs="Times New Roman"/>
              </w:rPr>
            </w:pPr>
            <w:r>
              <w:rPr>
                <w:rFonts w:ascii="Times New Roman" w:hAnsi="Times New Roman" w:cs="Times New Roman"/>
              </w:rPr>
              <w:t>Unknown</w:t>
            </w:r>
          </w:p>
        </w:tc>
        <w:tc>
          <w:tcPr>
            <w:tcW w:w="1470" w:type="dxa"/>
            <w:tcBorders>
              <w:top w:val="nil"/>
              <w:left w:val="nil"/>
              <w:bottom w:val="single" w:sz="4" w:space="0" w:color="000000"/>
              <w:right w:val="single" w:sz="4" w:space="0" w:color="000000"/>
            </w:tcBorders>
            <w:shd w:val="clear" w:color="auto" w:fill="FFFFFF"/>
            <w:vAlign w:val="bottom"/>
          </w:tcPr>
          <w:p w14:paraId="21BCE4F1" w14:textId="774267FA" w:rsidR="00A472D9" w:rsidRDefault="00A472D9" w:rsidP="003C15D1">
            <w:pPr>
              <w:spacing w:line="240" w:lineRule="auto"/>
              <w:jc w:val="center"/>
              <w:rPr>
                <w:rFonts w:ascii="Times New Roman" w:hAnsi="Times New Roman" w:cs="Times New Roman"/>
              </w:rPr>
            </w:pPr>
            <w:r>
              <w:rPr>
                <w:rFonts w:ascii="Times New Roman" w:hAnsi="Times New Roman" w:cs="Times New Roman"/>
              </w:rPr>
              <w:t>1</w:t>
            </w:r>
          </w:p>
        </w:tc>
      </w:tr>
      <w:tr w:rsidR="003C15D1" w:rsidRPr="00D55F1D" w14:paraId="7A9C59A0"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582FE39B"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T-slotted Aluminum Frame</w:t>
            </w:r>
          </w:p>
        </w:tc>
        <w:tc>
          <w:tcPr>
            <w:tcW w:w="2145" w:type="dxa"/>
            <w:tcBorders>
              <w:top w:val="nil"/>
              <w:left w:val="nil"/>
              <w:bottom w:val="single" w:sz="4" w:space="0" w:color="000000"/>
              <w:right w:val="single" w:sz="4" w:space="0" w:color="000000"/>
            </w:tcBorders>
            <w:shd w:val="clear" w:color="auto" w:fill="FFFFFF"/>
            <w:vAlign w:val="bottom"/>
          </w:tcPr>
          <w:p w14:paraId="403B8D79" w14:textId="77777777" w:rsidR="003C15D1" w:rsidRPr="00D55F1D" w:rsidRDefault="003C15D1" w:rsidP="003C15D1">
            <w:pPr>
              <w:spacing w:line="240" w:lineRule="auto"/>
              <w:rPr>
                <w:rFonts w:ascii="Times New Roman" w:hAnsi="Times New Roman" w:cs="Times New Roman"/>
              </w:rPr>
            </w:pPr>
          </w:p>
        </w:tc>
        <w:tc>
          <w:tcPr>
            <w:tcW w:w="2415" w:type="dxa"/>
            <w:tcBorders>
              <w:top w:val="nil"/>
              <w:left w:val="nil"/>
              <w:bottom w:val="single" w:sz="4" w:space="0" w:color="000000"/>
              <w:right w:val="single" w:sz="4" w:space="0" w:color="000000"/>
            </w:tcBorders>
            <w:shd w:val="clear" w:color="auto" w:fill="FFFFFF"/>
            <w:vAlign w:val="bottom"/>
          </w:tcPr>
          <w:p w14:paraId="47AF1E78"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 </w:t>
            </w:r>
          </w:p>
        </w:tc>
        <w:tc>
          <w:tcPr>
            <w:tcW w:w="1470" w:type="dxa"/>
            <w:tcBorders>
              <w:top w:val="nil"/>
              <w:left w:val="nil"/>
              <w:bottom w:val="single" w:sz="4" w:space="0" w:color="000000"/>
              <w:right w:val="single" w:sz="4" w:space="0" w:color="000000"/>
            </w:tcBorders>
            <w:shd w:val="clear" w:color="auto" w:fill="auto"/>
            <w:vAlign w:val="bottom"/>
          </w:tcPr>
          <w:p w14:paraId="2430AE53" w14:textId="13C1D89B" w:rsidR="003C15D1" w:rsidRPr="00DC0964" w:rsidRDefault="003C15D1" w:rsidP="00DC0964">
            <w:pPr>
              <w:spacing w:line="240" w:lineRule="auto"/>
              <w:jc w:val="center"/>
              <w:rPr>
                <w:rFonts w:ascii="Times New Roman" w:hAnsi="Times New Roman" w:cs="Times New Roman"/>
              </w:rPr>
            </w:pPr>
            <w:r w:rsidRPr="00DC0964">
              <w:rPr>
                <w:rFonts w:ascii="Times New Roman" w:hAnsi="Times New Roman" w:cs="Times New Roman"/>
              </w:rPr>
              <w:t>~</w:t>
            </w:r>
            <w:r w:rsidR="00DC0964">
              <w:rPr>
                <w:rFonts w:ascii="Times New Roman" w:hAnsi="Times New Roman" w:cs="Times New Roman"/>
              </w:rPr>
              <w:t>19.65</w:t>
            </w:r>
            <w:r w:rsidR="00060EAC">
              <w:rPr>
                <w:rFonts w:ascii="Times New Roman" w:hAnsi="Times New Roman" w:cs="Times New Roman"/>
              </w:rPr>
              <w:t>m</w:t>
            </w:r>
          </w:p>
        </w:tc>
      </w:tr>
      <w:tr w:rsidR="003C15D1" w:rsidRPr="00D55F1D" w14:paraId="04F3CB77"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5B274729"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Plexiglas</w:t>
            </w:r>
          </w:p>
        </w:tc>
        <w:tc>
          <w:tcPr>
            <w:tcW w:w="2145" w:type="dxa"/>
            <w:tcBorders>
              <w:top w:val="nil"/>
              <w:left w:val="nil"/>
              <w:bottom w:val="single" w:sz="4" w:space="0" w:color="000000"/>
              <w:right w:val="single" w:sz="4" w:space="0" w:color="000000"/>
            </w:tcBorders>
            <w:shd w:val="clear" w:color="auto" w:fill="FFFFFF"/>
            <w:vAlign w:val="bottom"/>
          </w:tcPr>
          <w:p w14:paraId="0CE1C970" w14:textId="06386908" w:rsidR="003C15D1" w:rsidRPr="00D55F1D" w:rsidRDefault="00B57CE5" w:rsidP="003C15D1">
            <w:pPr>
              <w:spacing w:line="240" w:lineRule="auto"/>
              <w:rPr>
                <w:rFonts w:ascii="Times New Roman" w:hAnsi="Times New Roman" w:cs="Times New Roman"/>
              </w:rPr>
            </w:pPr>
            <w:r>
              <w:rPr>
                <w:rFonts w:ascii="Times New Roman" w:hAnsi="Times New Roman" w:cs="Times New Roman"/>
              </w:rPr>
              <w:t>Generic</w:t>
            </w:r>
          </w:p>
        </w:tc>
        <w:tc>
          <w:tcPr>
            <w:tcW w:w="2415" w:type="dxa"/>
            <w:tcBorders>
              <w:top w:val="nil"/>
              <w:left w:val="nil"/>
              <w:bottom w:val="single" w:sz="4" w:space="0" w:color="000000"/>
              <w:right w:val="single" w:sz="4" w:space="0" w:color="000000"/>
            </w:tcBorders>
            <w:shd w:val="clear" w:color="auto" w:fill="FFFFFF"/>
            <w:vAlign w:val="bottom"/>
          </w:tcPr>
          <w:p w14:paraId="4CF9837C"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 </w:t>
            </w:r>
          </w:p>
        </w:tc>
        <w:tc>
          <w:tcPr>
            <w:tcW w:w="1470" w:type="dxa"/>
            <w:tcBorders>
              <w:top w:val="nil"/>
              <w:left w:val="nil"/>
              <w:bottom w:val="single" w:sz="4" w:space="0" w:color="000000"/>
              <w:right w:val="single" w:sz="4" w:space="0" w:color="000000"/>
            </w:tcBorders>
            <w:shd w:val="clear" w:color="auto" w:fill="FFFFFF"/>
            <w:vAlign w:val="bottom"/>
          </w:tcPr>
          <w:p w14:paraId="1B3615EC" w14:textId="6E290C3B" w:rsidR="003C15D1" w:rsidRPr="00DC0964" w:rsidRDefault="00DC0964" w:rsidP="003C15D1">
            <w:pPr>
              <w:spacing w:line="240" w:lineRule="auto"/>
              <w:jc w:val="center"/>
              <w:rPr>
                <w:rFonts w:ascii="Times New Roman" w:hAnsi="Times New Roman" w:cs="Times New Roman"/>
              </w:rPr>
            </w:pPr>
            <w:r>
              <w:rPr>
                <w:rFonts w:ascii="Times New Roman" w:hAnsi="Times New Roman" w:cs="Times New Roman"/>
              </w:rPr>
              <w:t xml:space="preserve">1.89 </w:t>
            </w:r>
            <w:r w:rsidRPr="00DC0964">
              <w:rPr>
                <w:rFonts w:ascii="Times New Roman" w:hAnsi="Times New Roman" w:cs="Times New Roman"/>
              </w:rPr>
              <w:t>m</w:t>
            </w:r>
            <w:r w:rsidRPr="00DC0964">
              <w:rPr>
                <w:rFonts w:ascii="Times New Roman" w:hAnsi="Times New Roman" w:cs="Times New Roman"/>
                <w:vertAlign w:val="superscript"/>
              </w:rPr>
              <w:t>2</w:t>
            </w:r>
          </w:p>
        </w:tc>
      </w:tr>
      <w:tr w:rsidR="003C15D1" w:rsidRPr="00D55F1D" w14:paraId="0F29AC78"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17D147B6"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Plywood</w:t>
            </w:r>
          </w:p>
        </w:tc>
        <w:tc>
          <w:tcPr>
            <w:tcW w:w="2145" w:type="dxa"/>
            <w:tcBorders>
              <w:top w:val="nil"/>
              <w:left w:val="nil"/>
              <w:bottom w:val="single" w:sz="4" w:space="0" w:color="000000"/>
              <w:right w:val="single" w:sz="4" w:space="0" w:color="000000"/>
            </w:tcBorders>
            <w:shd w:val="clear" w:color="auto" w:fill="FFFFFF"/>
            <w:vAlign w:val="bottom"/>
          </w:tcPr>
          <w:p w14:paraId="52B8BC6D"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 </w:t>
            </w:r>
          </w:p>
        </w:tc>
        <w:tc>
          <w:tcPr>
            <w:tcW w:w="2415" w:type="dxa"/>
            <w:tcBorders>
              <w:top w:val="nil"/>
              <w:left w:val="nil"/>
              <w:bottom w:val="single" w:sz="4" w:space="0" w:color="000000"/>
              <w:right w:val="single" w:sz="4" w:space="0" w:color="000000"/>
            </w:tcBorders>
            <w:shd w:val="clear" w:color="auto" w:fill="FFFFFF"/>
            <w:vAlign w:val="bottom"/>
          </w:tcPr>
          <w:p w14:paraId="14217AFD" w14:textId="77777777"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 </w:t>
            </w:r>
          </w:p>
        </w:tc>
        <w:tc>
          <w:tcPr>
            <w:tcW w:w="1470" w:type="dxa"/>
            <w:tcBorders>
              <w:top w:val="nil"/>
              <w:left w:val="nil"/>
              <w:bottom w:val="single" w:sz="4" w:space="0" w:color="000000"/>
              <w:right w:val="single" w:sz="4" w:space="0" w:color="000000"/>
            </w:tcBorders>
            <w:shd w:val="clear" w:color="auto" w:fill="FFFFFF"/>
            <w:vAlign w:val="bottom"/>
          </w:tcPr>
          <w:p w14:paraId="63780A22" w14:textId="77777777" w:rsidR="003C15D1" w:rsidRPr="00DC0964" w:rsidRDefault="003C15D1" w:rsidP="003C15D1">
            <w:pPr>
              <w:spacing w:line="240" w:lineRule="auto"/>
              <w:jc w:val="center"/>
              <w:rPr>
                <w:rFonts w:ascii="Times New Roman" w:hAnsi="Times New Roman" w:cs="Times New Roman"/>
              </w:rPr>
            </w:pPr>
            <w:r w:rsidRPr="00DC0964">
              <w:rPr>
                <w:rFonts w:ascii="Times New Roman" w:hAnsi="Times New Roman" w:cs="Times New Roman"/>
              </w:rPr>
              <w:t>~1.342m</w:t>
            </w:r>
            <w:r w:rsidRPr="00DC0964">
              <w:rPr>
                <w:rFonts w:ascii="Times New Roman" w:hAnsi="Times New Roman" w:cs="Times New Roman"/>
                <w:vertAlign w:val="superscript"/>
              </w:rPr>
              <w:t>2</w:t>
            </w:r>
          </w:p>
        </w:tc>
      </w:tr>
      <w:tr w:rsidR="003C15D1" w:rsidRPr="00D55F1D" w14:paraId="3B68D00E" w14:textId="77777777" w:rsidTr="002609F9">
        <w:trPr>
          <w:trHeight w:val="288"/>
        </w:trPr>
        <w:tc>
          <w:tcPr>
            <w:tcW w:w="3135" w:type="dxa"/>
            <w:tcBorders>
              <w:top w:val="nil"/>
              <w:left w:val="single" w:sz="4" w:space="0" w:color="000000"/>
              <w:bottom w:val="single" w:sz="4" w:space="0" w:color="000000"/>
              <w:right w:val="single" w:sz="4" w:space="0" w:color="000000"/>
            </w:tcBorders>
            <w:shd w:val="clear" w:color="auto" w:fill="FFFFFF"/>
            <w:vAlign w:val="bottom"/>
          </w:tcPr>
          <w:p w14:paraId="4CCA4392" w14:textId="3E39CB49" w:rsidR="003C15D1" w:rsidRPr="00D55F1D" w:rsidRDefault="003C15D1" w:rsidP="003C15D1">
            <w:pPr>
              <w:spacing w:line="240" w:lineRule="auto"/>
              <w:rPr>
                <w:rFonts w:ascii="Times New Roman" w:hAnsi="Times New Roman" w:cs="Times New Roman"/>
              </w:rPr>
            </w:pPr>
            <w:r>
              <w:rPr>
                <w:rFonts w:ascii="Times New Roman" w:hAnsi="Times New Roman" w:cs="Times New Roman"/>
              </w:rPr>
              <w:t xml:space="preserve">4” Locking </w:t>
            </w:r>
            <w:r w:rsidRPr="00D55F1D">
              <w:rPr>
                <w:rFonts w:ascii="Times New Roman" w:hAnsi="Times New Roman" w:cs="Times New Roman"/>
              </w:rPr>
              <w:t>Castors</w:t>
            </w:r>
          </w:p>
        </w:tc>
        <w:tc>
          <w:tcPr>
            <w:tcW w:w="2145" w:type="dxa"/>
            <w:tcBorders>
              <w:top w:val="nil"/>
              <w:left w:val="nil"/>
              <w:bottom w:val="single" w:sz="4" w:space="0" w:color="000000"/>
              <w:right w:val="single" w:sz="4" w:space="0" w:color="000000"/>
            </w:tcBorders>
            <w:shd w:val="clear" w:color="auto" w:fill="FFFFFF"/>
            <w:vAlign w:val="bottom"/>
          </w:tcPr>
          <w:p w14:paraId="068F18ED" w14:textId="4A389679" w:rsidR="003C15D1" w:rsidRPr="00D55F1D" w:rsidRDefault="003C15D1" w:rsidP="003C15D1">
            <w:pPr>
              <w:spacing w:line="240" w:lineRule="auto"/>
              <w:rPr>
                <w:rFonts w:ascii="Times New Roman" w:hAnsi="Times New Roman" w:cs="Times New Roman"/>
              </w:rPr>
            </w:pPr>
            <w:r w:rsidRPr="00D55F1D">
              <w:rPr>
                <w:rFonts w:ascii="Times New Roman" w:hAnsi="Times New Roman" w:cs="Times New Roman"/>
              </w:rPr>
              <w:t> </w:t>
            </w:r>
            <w:r>
              <w:rPr>
                <w:rFonts w:ascii="Times New Roman" w:hAnsi="Times New Roman" w:cs="Times New Roman"/>
              </w:rPr>
              <w:t>Unknown</w:t>
            </w:r>
          </w:p>
        </w:tc>
        <w:tc>
          <w:tcPr>
            <w:tcW w:w="2415" w:type="dxa"/>
            <w:tcBorders>
              <w:top w:val="nil"/>
              <w:left w:val="nil"/>
              <w:bottom w:val="single" w:sz="4" w:space="0" w:color="000000"/>
              <w:right w:val="single" w:sz="4" w:space="0" w:color="000000"/>
            </w:tcBorders>
            <w:shd w:val="clear" w:color="auto" w:fill="FFFFFF"/>
            <w:vAlign w:val="bottom"/>
          </w:tcPr>
          <w:p w14:paraId="3ABBEA41" w14:textId="3C969DE2" w:rsidR="003C15D1" w:rsidRPr="00D55F1D" w:rsidRDefault="003C15D1" w:rsidP="003C15D1">
            <w:pPr>
              <w:spacing w:line="240" w:lineRule="auto"/>
              <w:rPr>
                <w:rFonts w:ascii="Times New Roman" w:hAnsi="Times New Roman" w:cs="Times New Roman"/>
              </w:rPr>
            </w:pPr>
            <w:r>
              <w:rPr>
                <w:rFonts w:ascii="Times New Roman" w:hAnsi="Times New Roman" w:cs="Times New Roman"/>
              </w:rPr>
              <w:t>Unknown</w:t>
            </w:r>
          </w:p>
        </w:tc>
        <w:tc>
          <w:tcPr>
            <w:tcW w:w="1470" w:type="dxa"/>
            <w:tcBorders>
              <w:top w:val="nil"/>
              <w:left w:val="nil"/>
              <w:bottom w:val="single" w:sz="4" w:space="0" w:color="000000"/>
              <w:right w:val="single" w:sz="4" w:space="0" w:color="000000"/>
            </w:tcBorders>
            <w:shd w:val="clear" w:color="auto" w:fill="FFFFFF"/>
            <w:vAlign w:val="bottom"/>
          </w:tcPr>
          <w:p w14:paraId="56169541" w14:textId="36418344" w:rsidR="003C15D1" w:rsidRPr="00D55F1D" w:rsidRDefault="003C15D1" w:rsidP="003C15D1">
            <w:pPr>
              <w:spacing w:line="240" w:lineRule="auto"/>
              <w:jc w:val="center"/>
              <w:rPr>
                <w:rFonts w:ascii="Times New Roman" w:hAnsi="Times New Roman" w:cs="Times New Roman"/>
              </w:rPr>
            </w:pPr>
            <w:r>
              <w:rPr>
                <w:rFonts w:ascii="Times New Roman" w:hAnsi="Times New Roman" w:cs="Times New Roman"/>
              </w:rPr>
              <w:t>4</w:t>
            </w:r>
          </w:p>
        </w:tc>
      </w:tr>
    </w:tbl>
    <w:p w14:paraId="79C9D7DB" w14:textId="4B935796" w:rsidR="003B763B" w:rsidRPr="00CD6DD3" w:rsidRDefault="005F21D5" w:rsidP="00CD6DD3">
      <w:pPr>
        <w:pStyle w:val="Heading1"/>
        <w:contextualSpacing w:val="0"/>
        <w:rPr>
          <w:rFonts w:ascii="Times New Roman" w:hAnsi="Times New Roman" w:cs="Times New Roman"/>
        </w:rPr>
      </w:pPr>
      <w:bookmarkStart w:id="35" w:name="h.9u7af2fbzl1g" w:colFirst="0" w:colLast="0"/>
      <w:bookmarkStart w:id="36" w:name="_Toc416424291"/>
      <w:bookmarkEnd w:id="35"/>
      <w:r w:rsidRPr="00D55F1D">
        <w:rPr>
          <w:rFonts w:ascii="Times New Roman" w:hAnsi="Times New Roman" w:cs="Times New Roman"/>
        </w:rPr>
        <w:t xml:space="preserve">Appendix B: </w:t>
      </w:r>
      <w:r w:rsidR="00562255" w:rsidRPr="00D55F1D">
        <w:rPr>
          <w:rFonts w:ascii="Times New Roman" w:hAnsi="Times New Roman" w:cs="Times New Roman"/>
        </w:rPr>
        <w:t>Drawings</w:t>
      </w:r>
      <w:bookmarkEnd w:id="36"/>
    </w:p>
    <w:p w14:paraId="1300245B" w14:textId="1C8A8FA3" w:rsidR="00A20DFF" w:rsidRPr="00CD6DD3" w:rsidRDefault="003B763B" w:rsidP="00506907">
      <w:pPr>
        <w:pStyle w:val="ListParagraph"/>
        <w:numPr>
          <w:ilvl w:val="0"/>
          <w:numId w:val="4"/>
        </w:numPr>
        <w:spacing w:line="480" w:lineRule="auto"/>
        <w:ind w:left="450" w:hanging="90"/>
        <w:rPr>
          <w:rFonts w:ascii="Times New Roman" w:hAnsi="Times New Roman" w:cs="Times New Roman"/>
          <w:sz w:val="20"/>
        </w:rPr>
      </w:pPr>
      <w:r w:rsidRPr="00CD6DD3">
        <w:rPr>
          <w:rFonts w:ascii="Times New Roman" w:hAnsi="Times New Roman" w:cs="Times New Roman"/>
          <w:b/>
          <w:sz w:val="20"/>
        </w:rPr>
        <w:t>Drawing Schedule</w:t>
      </w:r>
      <w:r w:rsidR="00CD6DD3" w:rsidRPr="00CD6DD3">
        <w:rPr>
          <w:rFonts w:ascii="Times New Roman" w:hAnsi="Times New Roman" w:cs="Times New Roman"/>
          <w:b/>
          <w:sz w:val="20"/>
        </w:rPr>
        <w:t xml:space="preserve"> </w:t>
      </w:r>
      <w:r w:rsidR="00CD6DD3" w:rsidRPr="00CD6DD3">
        <w:rPr>
          <w:rFonts w:ascii="Times New Roman" w:hAnsi="Times New Roman" w:cs="Times New Roman"/>
          <w:sz w:val="20"/>
        </w:rPr>
        <w:t>…</w:t>
      </w:r>
      <w:r w:rsidR="00F30377" w:rsidRPr="00CD6DD3">
        <w:rPr>
          <w:rFonts w:ascii="Times New Roman" w:hAnsi="Times New Roman" w:cs="Times New Roman"/>
          <w:sz w:val="20"/>
        </w:rPr>
        <w:t>..</w:t>
      </w:r>
      <w:r w:rsidR="00D55F1D" w:rsidRPr="00CD6DD3">
        <w:rPr>
          <w:rFonts w:ascii="Times New Roman" w:hAnsi="Times New Roman" w:cs="Times New Roman"/>
          <w:sz w:val="20"/>
        </w:rPr>
        <w:t>……..</w:t>
      </w:r>
      <w:r w:rsidR="00F16629" w:rsidRPr="00CD6DD3">
        <w:rPr>
          <w:rFonts w:ascii="Times New Roman" w:hAnsi="Times New Roman" w:cs="Times New Roman"/>
          <w:sz w:val="20"/>
        </w:rPr>
        <w:t>………</w:t>
      </w:r>
      <w:r w:rsidR="00902793" w:rsidRPr="00CD6DD3">
        <w:rPr>
          <w:rFonts w:ascii="Times New Roman" w:hAnsi="Times New Roman" w:cs="Times New Roman"/>
          <w:sz w:val="20"/>
        </w:rPr>
        <w:t>…………</w:t>
      </w:r>
      <w:r w:rsidR="00F16629" w:rsidRPr="00CD6DD3">
        <w:rPr>
          <w:rFonts w:ascii="Times New Roman" w:hAnsi="Times New Roman" w:cs="Times New Roman"/>
          <w:sz w:val="20"/>
        </w:rPr>
        <w:t>…</w:t>
      </w:r>
      <w:r w:rsidR="00F30377" w:rsidRPr="00CD6DD3">
        <w:rPr>
          <w:rFonts w:ascii="Times New Roman" w:hAnsi="Times New Roman" w:cs="Times New Roman"/>
          <w:sz w:val="20"/>
        </w:rPr>
        <w:t>………</w:t>
      </w:r>
      <w:r w:rsidR="00902793" w:rsidRPr="00CD6DD3">
        <w:rPr>
          <w:rFonts w:ascii="Times New Roman" w:hAnsi="Times New Roman" w:cs="Times New Roman"/>
          <w:sz w:val="20"/>
        </w:rPr>
        <w:t>………….</w:t>
      </w:r>
      <w:r w:rsidR="00F16629" w:rsidRPr="00CD6DD3">
        <w:rPr>
          <w:rFonts w:ascii="Times New Roman" w:hAnsi="Times New Roman" w:cs="Times New Roman"/>
          <w:sz w:val="20"/>
        </w:rPr>
        <w:t>…</w:t>
      </w:r>
      <w:r w:rsidR="00D55F1D" w:rsidRPr="00CD6DD3">
        <w:rPr>
          <w:rFonts w:ascii="Times New Roman" w:hAnsi="Times New Roman" w:cs="Times New Roman"/>
          <w:sz w:val="20"/>
        </w:rPr>
        <w:t>..</w:t>
      </w:r>
      <w:r w:rsidR="00506907" w:rsidRPr="00CD6DD3">
        <w:rPr>
          <w:rFonts w:ascii="Times New Roman" w:hAnsi="Times New Roman" w:cs="Times New Roman"/>
          <w:sz w:val="20"/>
        </w:rPr>
        <w:t>……</w:t>
      </w:r>
      <w:r w:rsidR="00CD6DD3" w:rsidRPr="00CD6DD3">
        <w:rPr>
          <w:rFonts w:ascii="Times New Roman" w:hAnsi="Times New Roman" w:cs="Times New Roman"/>
          <w:sz w:val="20"/>
        </w:rPr>
        <w:t>……</w:t>
      </w:r>
      <w:r w:rsidR="00F16629" w:rsidRPr="00CD6DD3">
        <w:rPr>
          <w:rFonts w:ascii="Times New Roman" w:hAnsi="Times New Roman" w:cs="Times New Roman"/>
          <w:sz w:val="20"/>
        </w:rPr>
        <w:t>Sheet 01</w:t>
      </w:r>
    </w:p>
    <w:p w14:paraId="2E109B67" w14:textId="31566A0F" w:rsidR="00506907" w:rsidRPr="00CD6DD3" w:rsidRDefault="00506907" w:rsidP="00506907">
      <w:pPr>
        <w:pStyle w:val="ListParagraph"/>
        <w:numPr>
          <w:ilvl w:val="0"/>
          <w:numId w:val="4"/>
        </w:numPr>
        <w:spacing w:line="480" w:lineRule="auto"/>
        <w:rPr>
          <w:rFonts w:ascii="Times New Roman" w:hAnsi="Times New Roman" w:cs="Times New Roman"/>
          <w:sz w:val="20"/>
        </w:rPr>
      </w:pPr>
      <w:r w:rsidRPr="00CD6DD3">
        <w:rPr>
          <w:rFonts w:ascii="Times New Roman" w:hAnsi="Times New Roman" w:cs="Times New Roman"/>
          <w:b/>
          <w:sz w:val="20"/>
        </w:rPr>
        <w:t>Electrical Schematics</w:t>
      </w:r>
    </w:p>
    <w:p w14:paraId="5AECCC21" w14:textId="517C6A84" w:rsidR="003B763B" w:rsidRPr="00CD6DD3" w:rsidRDefault="003B763B" w:rsidP="00506907">
      <w:pPr>
        <w:pStyle w:val="ListParagraph"/>
        <w:numPr>
          <w:ilvl w:val="1"/>
          <w:numId w:val="4"/>
        </w:numPr>
        <w:spacing w:line="480" w:lineRule="auto"/>
        <w:rPr>
          <w:rFonts w:ascii="Times New Roman" w:hAnsi="Times New Roman" w:cs="Times New Roman"/>
          <w:sz w:val="20"/>
        </w:rPr>
      </w:pPr>
      <w:r w:rsidRPr="00CD6DD3">
        <w:rPr>
          <w:rFonts w:ascii="Times New Roman" w:hAnsi="Times New Roman" w:cs="Times New Roman"/>
          <w:sz w:val="20"/>
        </w:rPr>
        <w:t>AC Power</w:t>
      </w:r>
      <w:r w:rsidR="00506907" w:rsidRPr="00CD6DD3">
        <w:rPr>
          <w:rFonts w:ascii="Times New Roman" w:hAnsi="Times New Roman" w:cs="Times New Roman"/>
          <w:sz w:val="20"/>
        </w:rPr>
        <w:t xml:space="preserve"> …..……………………………………….…..………………..Sheet 02</w:t>
      </w:r>
    </w:p>
    <w:p w14:paraId="018893A9" w14:textId="7C0D7538" w:rsidR="003B763B" w:rsidRPr="00CD6DD3" w:rsidRDefault="003B763B" w:rsidP="00506907">
      <w:pPr>
        <w:pStyle w:val="ListParagraph"/>
        <w:numPr>
          <w:ilvl w:val="1"/>
          <w:numId w:val="4"/>
        </w:numPr>
        <w:spacing w:line="480" w:lineRule="auto"/>
        <w:rPr>
          <w:rFonts w:ascii="Times New Roman" w:hAnsi="Times New Roman" w:cs="Times New Roman"/>
          <w:sz w:val="20"/>
        </w:rPr>
      </w:pPr>
      <w:r w:rsidRPr="00CD6DD3">
        <w:rPr>
          <w:rFonts w:ascii="Times New Roman" w:hAnsi="Times New Roman" w:cs="Times New Roman"/>
          <w:sz w:val="20"/>
        </w:rPr>
        <w:t>DC Power</w:t>
      </w:r>
      <w:r w:rsidR="00506907" w:rsidRPr="00CD6DD3">
        <w:rPr>
          <w:rFonts w:ascii="Times New Roman" w:hAnsi="Times New Roman" w:cs="Times New Roman"/>
          <w:sz w:val="20"/>
        </w:rPr>
        <w:t>…………………………………………….…..……………… Sheet 03</w:t>
      </w:r>
    </w:p>
    <w:p w14:paraId="1B93ED0D" w14:textId="776875E0" w:rsidR="00F16629" w:rsidRPr="00CD6DD3" w:rsidRDefault="00F16629" w:rsidP="00A20DFF">
      <w:pPr>
        <w:pStyle w:val="ListParagraph"/>
        <w:numPr>
          <w:ilvl w:val="0"/>
          <w:numId w:val="4"/>
        </w:numPr>
        <w:spacing w:line="480" w:lineRule="auto"/>
        <w:rPr>
          <w:rFonts w:ascii="Times New Roman" w:hAnsi="Times New Roman" w:cs="Times New Roman"/>
          <w:sz w:val="20"/>
        </w:rPr>
      </w:pPr>
      <w:r w:rsidRPr="00CD6DD3">
        <w:rPr>
          <w:rFonts w:ascii="Times New Roman" w:hAnsi="Times New Roman" w:cs="Times New Roman"/>
          <w:b/>
          <w:sz w:val="20"/>
        </w:rPr>
        <w:t>Input</w:t>
      </w:r>
      <w:r w:rsidRPr="00CD6DD3">
        <w:rPr>
          <w:rFonts w:ascii="Times New Roman" w:hAnsi="Times New Roman" w:cs="Times New Roman"/>
          <w:sz w:val="20"/>
        </w:rPr>
        <w:t xml:space="preserve"> </w:t>
      </w:r>
      <w:r w:rsidRPr="00CD6DD3">
        <w:rPr>
          <w:rFonts w:ascii="Times New Roman" w:hAnsi="Times New Roman" w:cs="Times New Roman"/>
          <w:b/>
          <w:sz w:val="20"/>
        </w:rPr>
        <w:t>and Output Schematics</w:t>
      </w:r>
    </w:p>
    <w:p w14:paraId="69838EDB" w14:textId="7828A939" w:rsidR="00F16629" w:rsidRPr="00CD6DD3" w:rsidRDefault="00F16629" w:rsidP="00A20DFF">
      <w:pPr>
        <w:pStyle w:val="ListParagraph"/>
        <w:numPr>
          <w:ilvl w:val="1"/>
          <w:numId w:val="4"/>
        </w:numPr>
        <w:spacing w:after="240" w:line="480" w:lineRule="auto"/>
        <w:rPr>
          <w:rFonts w:ascii="Times New Roman" w:hAnsi="Times New Roman" w:cs="Times New Roman"/>
          <w:sz w:val="20"/>
        </w:rPr>
      </w:pPr>
      <w:r w:rsidRPr="00CD6DD3">
        <w:rPr>
          <w:rFonts w:ascii="Times New Roman" w:hAnsi="Times New Roman" w:cs="Times New Roman"/>
          <w:sz w:val="20"/>
        </w:rPr>
        <w:t>17</w:t>
      </w:r>
      <w:r w:rsidR="00506907" w:rsidRPr="00CD6DD3">
        <w:rPr>
          <w:rFonts w:ascii="Times New Roman" w:hAnsi="Times New Roman" w:cs="Times New Roman"/>
          <w:sz w:val="20"/>
        </w:rPr>
        <w:t>4</w:t>
      </w:r>
      <w:r w:rsidRPr="00CD6DD3">
        <w:rPr>
          <w:rFonts w:ascii="Times New Roman" w:hAnsi="Times New Roman" w:cs="Times New Roman"/>
          <w:sz w:val="20"/>
        </w:rPr>
        <w:t>6-IB16 Input Card</w:t>
      </w:r>
      <w:r w:rsidR="00902793" w:rsidRPr="00CD6DD3">
        <w:rPr>
          <w:rFonts w:ascii="Times New Roman" w:hAnsi="Times New Roman" w:cs="Times New Roman"/>
          <w:sz w:val="20"/>
        </w:rPr>
        <w:t>…………………………</w:t>
      </w:r>
      <w:r w:rsidR="00F30377" w:rsidRPr="00CD6DD3">
        <w:rPr>
          <w:rFonts w:ascii="Times New Roman" w:hAnsi="Times New Roman" w:cs="Times New Roman"/>
          <w:sz w:val="20"/>
        </w:rPr>
        <w:t>………</w:t>
      </w:r>
      <w:r w:rsidR="00902793" w:rsidRPr="00CD6DD3">
        <w:rPr>
          <w:rFonts w:ascii="Times New Roman" w:hAnsi="Times New Roman" w:cs="Times New Roman"/>
          <w:sz w:val="20"/>
        </w:rPr>
        <w:t>……………</w:t>
      </w:r>
      <w:r w:rsidR="00D55F1D" w:rsidRPr="00CD6DD3">
        <w:rPr>
          <w:rFonts w:ascii="Times New Roman" w:hAnsi="Times New Roman" w:cs="Times New Roman"/>
          <w:sz w:val="20"/>
        </w:rPr>
        <w:t>.</w:t>
      </w:r>
      <w:r w:rsidR="00902793" w:rsidRPr="00CD6DD3">
        <w:rPr>
          <w:rFonts w:ascii="Times New Roman" w:hAnsi="Times New Roman" w:cs="Times New Roman"/>
          <w:sz w:val="20"/>
        </w:rPr>
        <w:t>……</w:t>
      </w:r>
      <w:r w:rsidR="00CD6DD3">
        <w:rPr>
          <w:rFonts w:ascii="Times New Roman" w:hAnsi="Times New Roman" w:cs="Times New Roman"/>
          <w:sz w:val="20"/>
        </w:rPr>
        <w:t xml:space="preserve"> </w:t>
      </w:r>
      <w:r w:rsidR="007B6232" w:rsidRPr="00CD6DD3">
        <w:rPr>
          <w:rFonts w:ascii="Times New Roman" w:hAnsi="Times New Roman" w:cs="Times New Roman"/>
          <w:sz w:val="20"/>
        </w:rPr>
        <w:t xml:space="preserve"> </w:t>
      </w:r>
      <w:r w:rsidR="00902793" w:rsidRPr="00CD6DD3">
        <w:rPr>
          <w:rFonts w:ascii="Times New Roman" w:hAnsi="Times New Roman" w:cs="Times New Roman"/>
          <w:sz w:val="20"/>
        </w:rPr>
        <w:t>Sheet 0</w:t>
      </w:r>
      <w:r w:rsidR="00506907" w:rsidRPr="00CD6DD3">
        <w:rPr>
          <w:rFonts w:ascii="Times New Roman" w:hAnsi="Times New Roman" w:cs="Times New Roman"/>
          <w:sz w:val="20"/>
        </w:rPr>
        <w:t>4</w:t>
      </w:r>
    </w:p>
    <w:p w14:paraId="30BC239C" w14:textId="79F2F186" w:rsidR="00F16629" w:rsidRPr="00CD6DD3" w:rsidRDefault="00F16629" w:rsidP="00A20DFF">
      <w:pPr>
        <w:pStyle w:val="ListParagraph"/>
        <w:numPr>
          <w:ilvl w:val="1"/>
          <w:numId w:val="4"/>
        </w:numPr>
        <w:spacing w:line="480" w:lineRule="auto"/>
        <w:rPr>
          <w:rFonts w:ascii="Times New Roman" w:hAnsi="Times New Roman" w:cs="Times New Roman"/>
          <w:sz w:val="20"/>
        </w:rPr>
      </w:pPr>
      <w:r w:rsidRPr="00CD6DD3">
        <w:rPr>
          <w:rFonts w:ascii="Times New Roman" w:hAnsi="Times New Roman" w:cs="Times New Roman"/>
          <w:sz w:val="20"/>
        </w:rPr>
        <w:t>17</w:t>
      </w:r>
      <w:r w:rsidR="00506907" w:rsidRPr="00CD6DD3">
        <w:rPr>
          <w:rFonts w:ascii="Times New Roman" w:hAnsi="Times New Roman" w:cs="Times New Roman"/>
          <w:sz w:val="20"/>
        </w:rPr>
        <w:t>4</w:t>
      </w:r>
      <w:r w:rsidRPr="00CD6DD3">
        <w:rPr>
          <w:rFonts w:ascii="Times New Roman" w:hAnsi="Times New Roman" w:cs="Times New Roman"/>
          <w:sz w:val="20"/>
        </w:rPr>
        <w:t>6-OB16 Output Card</w:t>
      </w:r>
      <w:r w:rsidR="00902793" w:rsidRPr="00CD6DD3">
        <w:rPr>
          <w:rFonts w:ascii="Times New Roman" w:hAnsi="Times New Roman" w:cs="Times New Roman"/>
          <w:sz w:val="20"/>
        </w:rPr>
        <w:t>…………</w:t>
      </w:r>
      <w:r w:rsidR="00F30377" w:rsidRPr="00CD6DD3">
        <w:rPr>
          <w:rFonts w:ascii="Times New Roman" w:hAnsi="Times New Roman" w:cs="Times New Roman"/>
          <w:sz w:val="20"/>
        </w:rPr>
        <w:t>………</w:t>
      </w:r>
      <w:r w:rsidR="00902793" w:rsidRPr="00CD6DD3">
        <w:rPr>
          <w:rFonts w:ascii="Times New Roman" w:hAnsi="Times New Roman" w:cs="Times New Roman"/>
          <w:sz w:val="20"/>
        </w:rPr>
        <w:t>………………………</w:t>
      </w:r>
      <w:r w:rsidR="007B6232" w:rsidRPr="00CD6DD3">
        <w:rPr>
          <w:rFonts w:ascii="Times New Roman" w:hAnsi="Times New Roman" w:cs="Times New Roman"/>
          <w:sz w:val="20"/>
        </w:rPr>
        <w:t>…..</w:t>
      </w:r>
      <w:r w:rsidR="00D55F1D" w:rsidRPr="00CD6DD3">
        <w:rPr>
          <w:rFonts w:ascii="Times New Roman" w:hAnsi="Times New Roman" w:cs="Times New Roman"/>
          <w:sz w:val="20"/>
        </w:rPr>
        <w:t>..</w:t>
      </w:r>
      <w:r w:rsidR="00902793" w:rsidRPr="00CD6DD3">
        <w:rPr>
          <w:rFonts w:ascii="Times New Roman" w:hAnsi="Times New Roman" w:cs="Times New Roman"/>
          <w:sz w:val="20"/>
        </w:rPr>
        <w:t>…</w:t>
      </w:r>
      <w:r w:rsidR="007B6232" w:rsidRPr="00CD6DD3">
        <w:rPr>
          <w:rFonts w:ascii="Times New Roman" w:hAnsi="Times New Roman" w:cs="Times New Roman"/>
          <w:sz w:val="20"/>
        </w:rPr>
        <w:t xml:space="preserve">. </w:t>
      </w:r>
      <w:r w:rsidR="00CD6DD3">
        <w:rPr>
          <w:rFonts w:ascii="Times New Roman" w:hAnsi="Times New Roman" w:cs="Times New Roman"/>
          <w:sz w:val="20"/>
        </w:rPr>
        <w:t xml:space="preserve"> </w:t>
      </w:r>
      <w:r w:rsidR="00902793" w:rsidRPr="00CD6DD3">
        <w:rPr>
          <w:rFonts w:ascii="Times New Roman" w:hAnsi="Times New Roman" w:cs="Times New Roman"/>
          <w:sz w:val="20"/>
        </w:rPr>
        <w:t>Sheet 0</w:t>
      </w:r>
      <w:r w:rsidR="00506907" w:rsidRPr="00CD6DD3">
        <w:rPr>
          <w:rFonts w:ascii="Times New Roman" w:hAnsi="Times New Roman" w:cs="Times New Roman"/>
          <w:sz w:val="20"/>
        </w:rPr>
        <w:t>5</w:t>
      </w:r>
    </w:p>
    <w:p w14:paraId="4A431020" w14:textId="45416CAD" w:rsidR="00506907" w:rsidRPr="00CD6DD3" w:rsidRDefault="00506907" w:rsidP="00A20DFF">
      <w:pPr>
        <w:pStyle w:val="ListParagraph"/>
        <w:numPr>
          <w:ilvl w:val="1"/>
          <w:numId w:val="4"/>
        </w:numPr>
        <w:spacing w:line="480" w:lineRule="auto"/>
        <w:rPr>
          <w:rFonts w:ascii="Times New Roman" w:hAnsi="Times New Roman" w:cs="Times New Roman"/>
          <w:sz w:val="20"/>
        </w:rPr>
      </w:pPr>
      <w:r w:rsidRPr="00CD6DD3">
        <w:rPr>
          <w:rFonts w:ascii="Times New Roman" w:hAnsi="Times New Roman" w:cs="Times New Roman"/>
          <w:sz w:val="20"/>
        </w:rPr>
        <w:t xml:space="preserve">1746-NIO4V Analog Input Output Card………………………………… </w:t>
      </w:r>
      <w:r w:rsidR="00CD6DD3">
        <w:rPr>
          <w:rFonts w:ascii="Times New Roman" w:hAnsi="Times New Roman" w:cs="Times New Roman"/>
          <w:sz w:val="20"/>
        </w:rPr>
        <w:t xml:space="preserve"> </w:t>
      </w:r>
      <w:r w:rsidRPr="00CD6DD3">
        <w:rPr>
          <w:rFonts w:ascii="Times New Roman" w:hAnsi="Times New Roman" w:cs="Times New Roman"/>
          <w:sz w:val="20"/>
        </w:rPr>
        <w:t>Sheet 06</w:t>
      </w:r>
    </w:p>
    <w:p w14:paraId="5B2F8D0D" w14:textId="3B8054C9" w:rsidR="00506907" w:rsidRPr="00CD6DD3" w:rsidRDefault="00F16629" w:rsidP="00506907">
      <w:pPr>
        <w:pStyle w:val="ListParagraph"/>
        <w:numPr>
          <w:ilvl w:val="1"/>
          <w:numId w:val="4"/>
        </w:numPr>
        <w:spacing w:line="480" w:lineRule="auto"/>
        <w:rPr>
          <w:rFonts w:ascii="Times New Roman" w:hAnsi="Times New Roman" w:cs="Times New Roman"/>
          <w:sz w:val="20"/>
        </w:rPr>
      </w:pPr>
      <w:r w:rsidRPr="00CD6DD3">
        <w:rPr>
          <w:rFonts w:ascii="Times New Roman" w:hAnsi="Times New Roman" w:cs="Times New Roman"/>
          <w:sz w:val="20"/>
        </w:rPr>
        <w:t>17</w:t>
      </w:r>
      <w:r w:rsidR="00506907" w:rsidRPr="00CD6DD3">
        <w:rPr>
          <w:rFonts w:ascii="Times New Roman" w:hAnsi="Times New Roman" w:cs="Times New Roman"/>
          <w:sz w:val="20"/>
        </w:rPr>
        <w:t>4</w:t>
      </w:r>
      <w:r w:rsidRPr="00CD6DD3">
        <w:rPr>
          <w:rFonts w:ascii="Times New Roman" w:hAnsi="Times New Roman" w:cs="Times New Roman"/>
          <w:sz w:val="20"/>
        </w:rPr>
        <w:t>6-HSTP1 Stepper Module</w:t>
      </w:r>
      <w:r w:rsidR="00902793" w:rsidRPr="00CD6DD3">
        <w:rPr>
          <w:rFonts w:ascii="Times New Roman" w:hAnsi="Times New Roman" w:cs="Times New Roman"/>
          <w:sz w:val="20"/>
        </w:rPr>
        <w:t>……………</w:t>
      </w:r>
      <w:r w:rsidR="00F30377" w:rsidRPr="00CD6DD3">
        <w:rPr>
          <w:rFonts w:ascii="Times New Roman" w:hAnsi="Times New Roman" w:cs="Times New Roman"/>
          <w:sz w:val="20"/>
        </w:rPr>
        <w:t>………</w:t>
      </w:r>
      <w:r w:rsidR="00902793" w:rsidRPr="00CD6DD3">
        <w:rPr>
          <w:rFonts w:ascii="Times New Roman" w:hAnsi="Times New Roman" w:cs="Times New Roman"/>
          <w:sz w:val="20"/>
        </w:rPr>
        <w:t>……………………</w:t>
      </w:r>
      <w:r w:rsidR="00D55F1D" w:rsidRPr="00CD6DD3">
        <w:rPr>
          <w:rFonts w:ascii="Times New Roman" w:hAnsi="Times New Roman" w:cs="Times New Roman"/>
          <w:sz w:val="20"/>
        </w:rPr>
        <w:t>.</w:t>
      </w:r>
      <w:r w:rsidR="00902793" w:rsidRPr="00CD6DD3">
        <w:rPr>
          <w:rFonts w:ascii="Times New Roman" w:hAnsi="Times New Roman" w:cs="Times New Roman"/>
          <w:sz w:val="20"/>
        </w:rPr>
        <w:t>…</w:t>
      </w:r>
      <w:r w:rsidR="007B6232" w:rsidRPr="00CD6DD3">
        <w:rPr>
          <w:rFonts w:ascii="Times New Roman" w:hAnsi="Times New Roman" w:cs="Times New Roman"/>
          <w:sz w:val="20"/>
        </w:rPr>
        <w:t xml:space="preserve"> </w:t>
      </w:r>
      <w:r w:rsidR="00CD6DD3">
        <w:rPr>
          <w:rFonts w:ascii="Times New Roman" w:hAnsi="Times New Roman" w:cs="Times New Roman"/>
          <w:sz w:val="20"/>
        </w:rPr>
        <w:t xml:space="preserve"> </w:t>
      </w:r>
      <w:r w:rsidR="00902793" w:rsidRPr="00CD6DD3">
        <w:rPr>
          <w:rFonts w:ascii="Times New Roman" w:hAnsi="Times New Roman" w:cs="Times New Roman"/>
          <w:sz w:val="20"/>
        </w:rPr>
        <w:t>Sheet 0</w:t>
      </w:r>
      <w:r w:rsidR="00506907" w:rsidRPr="00CD6DD3">
        <w:rPr>
          <w:rFonts w:ascii="Times New Roman" w:hAnsi="Times New Roman" w:cs="Times New Roman"/>
          <w:sz w:val="20"/>
        </w:rPr>
        <w:t>7</w:t>
      </w:r>
    </w:p>
    <w:p w14:paraId="0A64851F" w14:textId="15D4EA8D" w:rsidR="00496DCF" w:rsidRPr="00CD6DD3" w:rsidRDefault="00CD6DD3" w:rsidP="00496DCF">
      <w:pPr>
        <w:pStyle w:val="ListParagraph"/>
        <w:numPr>
          <w:ilvl w:val="0"/>
          <w:numId w:val="4"/>
        </w:numPr>
        <w:spacing w:line="480" w:lineRule="auto"/>
        <w:rPr>
          <w:rFonts w:ascii="Times New Roman" w:hAnsi="Times New Roman" w:cs="Times New Roman"/>
          <w:sz w:val="20"/>
        </w:rPr>
      </w:pPr>
      <w:r>
        <w:rPr>
          <w:rFonts w:ascii="Times New Roman" w:hAnsi="Times New Roman" w:cs="Times New Roman"/>
          <w:b/>
          <w:sz w:val="20"/>
        </w:rPr>
        <w:t>Safety Circuit</w:t>
      </w:r>
      <w:r w:rsidR="00496DCF" w:rsidRPr="00CD6DD3">
        <w:rPr>
          <w:rFonts w:ascii="Times New Roman" w:hAnsi="Times New Roman" w:cs="Times New Roman"/>
          <w:sz w:val="20"/>
        </w:rPr>
        <w:t xml:space="preserve"> …………………………………………………………………</w:t>
      </w:r>
      <w:r>
        <w:rPr>
          <w:rFonts w:ascii="Times New Roman" w:hAnsi="Times New Roman" w:cs="Times New Roman"/>
          <w:sz w:val="20"/>
        </w:rPr>
        <w:t>…</w:t>
      </w:r>
      <w:r w:rsidRPr="00CD6DD3">
        <w:rPr>
          <w:rFonts w:ascii="Times New Roman" w:hAnsi="Times New Roman" w:cs="Times New Roman"/>
          <w:sz w:val="20"/>
        </w:rPr>
        <w:t>…</w:t>
      </w:r>
      <w:r w:rsidR="00496DCF" w:rsidRPr="00CD6DD3">
        <w:rPr>
          <w:rFonts w:ascii="Times New Roman" w:hAnsi="Times New Roman" w:cs="Times New Roman"/>
          <w:sz w:val="20"/>
        </w:rPr>
        <w:t>Sheet 08</w:t>
      </w:r>
    </w:p>
    <w:p w14:paraId="3DB92B94" w14:textId="03C9A5DC" w:rsidR="00506907" w:rsidRPr="00CD6DD3" w:rsidRDefault="00506907" w:rsidP="00506907">
      <w:pPr>
        <w:pStyle w:val="ListParagraph"/>
        <w:numPr>
          <w:ilvl w:val="0"/>
          <w:numId w:val="4"/>
        </w:numPr>
        <w:spacing w:line="480" w:lineRule="auto"/>
        <w:rPr>
          <w:rFonts w:ascii="Times New Roman" w:hAnsi="Times New Roman" w:cs="Times New Roman"/>
          <w:b/>
          <w:sz w:val="20"/>
        </w:rPr>
      </w:pPr>
      <w:r w:rsidRPr="00CD6DD3">
        <w:rPr>
          <w:rFonts w:ascii="Times New Roman" w:hAnsi="Times New Roman" w:cs="Times New Roman"/>
          <w:b/>
          <w:sz w:val="20"/>
        </w:rPr>
        <w:t>Physical Schematics</w:t>
      </w:r>
    </w:p>
    <w:p w14:paraId="69EC9B45" w14:textId="7D4763B1" w:rsidR="00506907" w:rsidRPr="00CD6DD3" w:rsidRDefault="00506907" w:rsidP="00506907">
      <w:pPr>
        <w:pStyle w:val="ListParagraph"/>
        <w:numPr>
          <w:ilvl w:val="1"/>
          <w:numId w:val="4"/>
        </w:numPr>
        <w:spacing w:line="480" w:lineRule="auto"/>
        <w:rPr>
          <w:rFonts w:ascii="Times New Roman" w:hAnsi="Times New Roman" w:cs="Times New Roman"/>
          <w:sz w:val="20"/>
        </w:rPr>
      </w:pPr>
      <w:r w:rsidRPr="00CD6DD3">
        <w:rPr>
          <w:rFonts w:ascii="Times New Roman" w:hAnsi="Times New Roman" w:cs="Times New Roman"/>
          <w:sz w:val="20"/>
        </w:rPr>
        <w:t>Front / Rear</w:t>
      </w:r>
      <w:r w:rsidR="00496DCF" w:rsidRPr="00CD6DD3">
        <w:rPr>
          <w:rFonts w:ascii="Times New Roman" w:hAnsi="Times New Roman" w:cs="Times New Roman"/>
          <w:sz w:val="20"/>
        </w:rPr>
        <w:t xml:space="preserve"> View</w:t>
      </w:r>
      <w:r w:rsidRPr="00CD6DD3">
        <w:rPr>
          <w:rFonts w:ascii="Times New Roman" w:hAnsi="Times New Roman" w:cs="Times New Roman"/>
          <w:sz w:val="20"/>
        </w:rPr>
        <w:t>………………………………………………………</w:t>
      </w:r>
      <w:r w:rsidR="00496DCF" w:rsidRPr="00CD6DD3">
        <w:rPr>
          <w:rFonts w:ascii="Times New Roman" w:hAnsi="Times New Roman" w:cs="Times New Roman"/>
          <w:sz w:val="20"/>
        </w:rPr>
        <w:t xml:space="preserve">… </w:t>
      </w:r>
      <w:r w:rsidRPr="00CD6DD3">
        <w:rPr>
          <w:rFonts w:ascii="Times New Roman" w:hAnsi="Times New Roman" w:cs="Times New Roman"/>
          <w:sz w:val="20"/>
        </w:rPr>
        <w:t>Sheet 0</w:t>
      </w:r>
      <w:r w:rsidR="00496DCF" w:rsidRPr="00CD6DD3">
        <w:rPr>
          <w:rFonts w:ascii="Times New Roman" w:hAnsi="Times New Roman" w:cs="Times New Roman"/>
          <w:sz w:val="20"/>
        </w:rPr>
        <w:t>9</w:t>
      </w:r>
    </w:p>
    <w:p w14:paraId="4095468D" w14:textId="300561C4" w:rsidR="00506907" w:rsidRPr="00CD6DD3" w:rsidRDefault="00506907" w:rsidP="00506907">
      <w:pPr>
        <w:pStyle w:val="ListParagraph"/>
        <w:numPr>
          <w:ilvl w:val="1"/>
          <w:numId w:val="4"/>
        </w:numPr>
        <w:spacing w:line="480" w:lineRule="auto"/>
        <w:rPr>
          <w:rFonts w:ascii="Times New Roman" w:hAnsi="Times New Roman" w:cs="Times New Roman"/>
          <w:sz w:val="20"/>
        </w:rPr>
      </w:pPr>
      <w:r w:rsidRPr="00CD6DD3">
        <w:rPr>
          <w:rFonts w:ascii="Times New Roman" w:hAnsi="Times New Roman" w:cs="Times New Roman"/>
          <w:sz w:val="20"/>
        </w:rPr>
        <w:t>Side View</w:t>
      </w:r>
      <w:r w:rsidR="00496DCF" w:rsidRPr="00CD6DD3">
        <w:rPr>
          <w:rFonts w:ascii="Times New Roman" w:hAnsi="Times New Roman" w:cs="Times New Roman"/>
          <w:sz w:val="20"/>
        </w:rPr>
        <w:t xml:space="preserve"> …………………………………………………………………Sheet 10</w:t>
      </w:r>
    </w:p>
    <w:p w14:paraId="39C06970" w14:textId="4FEF58E5" w:rsidR="00506907" w:rsidRPr="00CD6DD3" w:rsidRDefault="00506907" w:rsidP="00506907">
      <w:pPr>
        <w:pStyle w:val="ListParagraph"/>
        <w:numPr>
          <w:ilvl w:val="1"/>
          <w:numId w:val="4"/>
        </w:numPr>
        <w:spacing w:line="480" w:lineRule="auto"/>
        <w:rPr>
          <w:rFonts w:ascii="Times New Roman" w:hAnsi="Times New Roman" w:cs="Times New Roman"/>
          <w:sz w:val="20"/>
        </w:rPr>
      </w:pPr>
      <w:r w:rsidRPr="00CD6DD3">
        <w:rPr>
          <w:rFonts w:ascii="Times New Roman" w:hAnsi="Times New Roman" w:cs="Times New Roman"/>
          <w:sz w:val="20"/>
        </w:rPr>
        <w:t>Top View</w:t>
      </w:r>
      <w:r w:rsidR="00496DCF" w:rsidRPr="00CD6DD3">
        <w:rPr>
          <w:rFonts w:ascii="Times New Roman" w:hAnsi="Times New Roman" w:cs="Times New Roman"/>
          <w:sz w:val="20"/>
        </w:rPr>
        <w:t xml:space="preserve"> ………………………………………………………………… Sheet 11</w:t>
      </w:r>
    </w:p>
    <w:p w14:paraId="4C1D59B7" w14:textId="5A59B457" w:rsidR="00F16629" w:rsidRPr="00CD6DD3" w:rsidRDefault="00F16629" w:rsidP="00A20DFF">
      <w:pPr>
        <w:pStyle w:val="ListParagraph"/>
        <w:numPr>
          <w:ilvl w:val="0"/>
          <w:numId w:val="4"/>
        </w:numPr>
        <w:spacing w:line="480" w:lineRule="auto"/>
        <w:rPr>
          <w:rFonts w:ascii="Times New Roman" w:hAnsi="Times New Roman" w:cs="Times New Roman"/>
          <w:sz w:val="20"/>
        </w:rPr>
      </w:pPr>
      <w:r w:rsidRPr="00CD6DD3">
        <w:rPr>
          <w:rFonts w:ascii="Times New Roman" w:hAnsi="Times New Roman" w:cs="Times New Roman"/>
          <w:b/>
          <w:sz w:val="20"/>
        </w:rPr>
        <w:t>Panel Layout</w:t>
      </w:r>
    </w:p>
    <w:p w14:paraId="3E68560E" w14:textId="605A0E89" w:rsidR="00CD6DD3" w:rsidRPr="00CD6DD3" w:rsidRDefault="00CD6DD3" w:rsidP="00CD6DD3">
      <w:pPr>
        <w:pStyle w:val="ListParagraph"/>
        <w:numPr>
          <w:ilvl w:val="1"/>
          <w:numId w:val="4"/>
        </w:numPr>
        <w:spacing w:line="480" w:lineRule="auto"/>
        <w:rPr>
          <w:rFonts w:ascii="Times New Roman" w:hAnsi="Times New Roman" w:cs="Times New Roman"/>
          <w:sz w:val="20"/>
        </w:rPr>
      </w:pPr>
      <w:r w:rsidRPr="00CD6DD3">
        <w:rPr>
          <w:rFonts w:ascii="Times New Roman" w:hAnsi="Times New Roman" w:cs="Times New Roman"/>
          <w:sz w:val="20"/>
        </w:rPr>
        <w:t>AC Panel …………………………………………………………………</w:t>
      </w:r>
      <w:r>
        <w:rPr>
          <w:rFonts w:ascii="Times New Roman" w:hAnsi="Times New Roman" w:cs="Times New Roman"/>
          <w:sz w:val="20"/>
        </w:rPr>
        <w:t>Sheet 12</w:t>
      </w:r>
    </w:p>
    <w:p w14:paraId="43BA38DE" w14:textId="79EC92A8" w:rsidR="00CD6DD3" w:rsidRPr="00CD6DD3" w:rsidRDefault="00CD6DD3" w:rsidP="00CD6DD3">
      <w:pPr>
        <w:pStyle w:val="ListParagraph"/>
        <w:numPr>
          <w:ilvl w:val="1"/>
          <w:numId w:val="4"/>
        </w:numPr>
        <w:spacing w:line="480" w:lineRule="auto"/>
        <w:rPr>
          <w:rFonts w:ascii="Times New Roman" w:hAnsi="Times New Roman" w:cs="Times New Roman"/>
          <w:sz w:val="20"/>
        </w:rPr>
      </w:pPr>
      <w:r w:rsidRPr="00CD6DD3">
        <w:rPr>
          <w:rFonts w:ascii="Times New Roman" w:hAnsi="Times New Roman" w:cs="Times New Roman"/>
          <w:sz w:val="20"/>
        </w:rPr>
        <w:t>DC Panel…………………………………………………………………</w:t>
      </w:r>
      <w:r>
        <w:rPr>
          <w:rFonts w:ascii="Times New Roman" w:hAnsi="Times New Roman" w:cs="Times New Roman"/>
          <w:sz w:val="20"/>
        </w:rPr>
        <w:t xml:space="preserve"> Sheet 13</w:t>
      </w:r>
    </w:p>
    <w:p w14:paraId="441EC85E" w14:textId="308B3985" w:rsidR="00CD6DD3" w:rsidRPr="00CD6DD3" w:rsidRDefault="00CD6DD3" w:rsidP="00CD6DD3">
      <w:pPr>
        <w:pStyle w:val="ListParagraph"/>
        <w:numPr>
          <w:ilvl w:val="1"/>
          <w:numId w:val="4"/>
        </w:numPr>
        <w:spacing w:line="480" w:lineRule="auto"/>
        <w:rPr>
          <w:rFonts w:ascii="Times New Roman" w:hAnsi="Times New Roman" w:cs="Times New Roman"/>
          <w:sz w:val="20"/>
        </w:rPr>
      </w:pPr>
      <w:r w:rsidRPr="00CD6DD3">
        <w:rPr>
          <w:rFonts w:ascii="Times New Roman" w:hAnsi="Times New Roman" w:cs="Times New Roman"/>
          <w:sz w:val="20"/>
        </w:rPr>
        <w:t>Safety Panel………………………………………………………</w:t>
      </w:r>
      <w:r>
        <w:rPr>
          <w:rFonts w:ascii="Times New Roman" w:hAnsi="Times New Roman" w:cs="Times New Roman"/>
          <w:sz w:val="20"/>
        </w:rPr>
        <w:t>………Sheet 14</w:t>
      </w:r>
    </w:p>
    <w:p w14:paraId="36C0CD0E" w14:textId="756166E8" w:rsidR="00F16629" w:rsidRPr="00CD6DD3" w:rsidRDefault="00F16629" w:rsidP="00A20DFF">
      <w:pPr>
        <w:pStyle w:val="ListParagraph"/>
        <w:numPr>
          <w:ilvl w:val="0"/>
          <w:numId w:val="4"/>
        </w:numPr>
        <w:spacing w:line="480" w:lineRule="auto"/>
        <w:rPr>
          <w:rFonts w:ascii="Times New Roman" w:hAnsi="Times New Roman" w:cs="Times New Roman"/>
          <w:sz w:val="20"/>
        </w:rPr>
      </w:pPr>
      <w:r w:rsidRPr="00CD6DD3">
        <w:rPr>
          <w:rFonts w:ascii="Times New Roman" w:hAnsi="Times New Roman" w:cs="Times New Roman"/>
          <w:b/>
          <w:sz w:val="20"/>
        </w:rPr>
        <w:t>Terminal Block Schedule</w:t>
      </w:r>
    </w:p>
    <w:p w14:paraId="34B5C2D3" w14:textId="4AB2A94B" w:rsidR="00CD6DD3" w:rsidRPr="00CD6DD3" w:rsidRDefault="00CD6DD3" w:rsidP="00CD6DD3">
      <w:pPr>
        <w:pStyle w:val="ListParagraph"/>
        <w:numPr>
          <w:ilvl w:val="1"/>
          <w:numId w:val="4"/>
        </w:numPr>
        <w:spacing w:line="480" w:lineRule="auto"/>
        <w:rPr>
          <w:rFonts w:ascii="Times New Roman" w:hAnsi="Times New Roman" w:cs="Times New Roman"/>
          <w:sz w:val="20"/>
        </w:rPr>
      </w:pPr>
      <w:r w:rsidRPr="00CD6DD3">
        <w:rPr>
          <w:rFonts w:ascii="Times New Roman" w:hAnsi="Times New Roman" w:cs="Times New Roman"/>
          <w:sz w:val="20"/>
        </w:rPr>
        <w:t>Terminal Block Schedule 01………………………………………………</w:t>
      </w:r>
      <w:r>
        <w:rPr>
          <w:rFonts w:ascii="Times New Roman" w:hAnsi="Times New Roman" w:cs="Times New Roman"/>
          <w:sz w:val="20"/>
        </w:rPr>
        <w:t>Sheet 15</w:t>
      </w:r>
    </w:p>
    <w:p w14:paraId="2E4FF118" w14:textId="43157CC2" w:rsidR="00CD6DD3" w:rsidRPr="00CD6DD3" w:rsidRDefault="00CD6DD3" w:rsidP="00CD6DD3">
      <w:pPr>
        <w:pStyle w:val="ListParagraph"/>
        <w:numPr>
          <w:ilvl w:val="1"/>
          <w:numId w:val="4"/>
        </w:numPr>
        <w:spacing w:line="480" w:lineRule="auto"/>
        <w:rPr>
          <w:rFonts w:ascii="Times New Roman" w:hAnsi="Times New Roman" w:cs="Times New Roman"/>
          <w:sz w:val="20"/>
        </w:rPr>
      </w:pPr>
      <w:r w:rsidRPr="00CD6DD3">
        <w:rPr>
          <w:rFonts w:ascii="Times New Roman" w:hAnsi="Times New Roman" w:cs="Times New Roman"/>
          <w:sz w:val="20"/>
        </w:rPr>
        <w:t>Terminal Block Schedule 02………………………………………………</w:t>
      </w:r>
      <w:r>
        <w:rPr>
          <w:rFonts w:ascii="Times New Roman" w:hAnsi="Times New Roman" w:cs="Times New Roman"/>
          <w:sz w:val="20"/>
        </w:rPr>
        <w:t>Sheet16</w:t>
      </w:r>
    </w:p>
    <w:p w14:paraId="6C647306" w14:textId="2A600880" w:rsidR="00CD6DD3" w:rsidRPr="00CD6DD3" w:rsidRDefault="00CD6DD3" w:rsidP="00CD6DD3">
      <w:pPr>
        <w:pStyle w:val="ListParagraph"/>
        <w:numPr>
          <w:ilvl w:val="1"/>
          <w:numId w:val="4"/>
        </w:numPr>
        <w:spacing w:line="480" w:lineRule="auto"/>
        <w:rPr>
          <w:rFonts w:ascii="Times New Roman" w:hAnsi="Times New Roman" w:cs="Times New Roman"/>
          <w:sz w:val="20"/>
        </w:rPr>
      </w:pPr>
      <w:r w:rsidRPr="00CD6DD3">
        <w:rPr>
          <w:rFonts w:ascii="Times New Roman" w:hAnsi="Times New Roman" w:cs="Times New Roman"/>
          <w:sz w:val="20"/>
        </w:rPr>
        <w:t>Terminal Block Schedule 03………………………………………………</w:t>
      </w:r>
      <w:r>
        <w:rPr>
          <w:rFonts w:ascii="Times New Roman" w:hAnsi="Times New Roman" w:cs="Times New Roman"/>
          <w:sz w:val="20"/>
        </w:rPr>
        <w:t>Sheet 17</w:t>
      </w:r>
    </w:p>
    <w:p w14:paraId="649D9C4C" w14:textId="4132F12A" w:rsidR="00CD6DD3" w:rsidRPr="00CD6DD3" w:rsidRDefault="00CD6DD3" w:rsidP="00CD6DD3">
      <w:pPr>
        <w:pStyle w:val="ListParagraph"/>
        <w:numPr>
          <w:ilvl w:val="1"/>
          <w:numId w:val="4"/>
        </w:numPr>
        <w:spacing w:line="480" w:lineRule="auto"/>
        <w:rPr>
          <w:rFonts w:ascii="Times New Roman" w:hAnsi="Times New Roman" w:cs="Times New Roman"/>
          <w:sz w:val="20"/>
        </w:rPr>
      </w:pPr>
      <w:r w:rsidRPr="00CD6DD3">
        <w:rPr>
          <w:rFonts w:ascii="Times New Roman" w:hAnsi="Times New Roman" w:cs="Times New Roman"/>
          <w:sz w:val="20"/>
        </w:rPr>
        <w:t>Terminal Block Schedule 04………………………………………………</w:t>
      </w:r>
      <w:r>
        <w:rPr>
          <w:rFonts w:ascii="Times New Roman" w:hAnsi="Times New Roman" w:cs="Times New Roman"/>
          <w:sz w:val="20"/>
        </w:rPr>
        <w:t>Sheet 18</w:t>
      </w:r>
    </w:p>
    <w:p w14:paraId="1A711FD9" w14:textId="6C20BB7E" w:rsidR="00CD6DD3" w:rsidRPr="00CD6DD3" w:rsidRDefault="00CD6DD3" w:rsidP="00CD6DD3">
      <w:pPr>
        <w:pStyle w:val="ListParagraph"/>
        <w:numPr>
          <w:ilvl w:val="0"/>
          <w:numId w:val="4"/>
        </w:numPr>
        <w:spacing w:line="480" w:lineRule="auto"/>
        <w:rPr>
          <w:rFonts w:ascii="Times New Roman" w:hAnsi="Times New Roman" w:cs="Times New Roman"/>
          <w:sz w:val="20"/>
        </w:rPr>
      </w:pPr>
      <w:r w:rsidRPr="00060EAC">
        <w:rPr>
          <w:rFonts w:ascii="Times New Roman" w:hAnsi="Times New Roman" w:cs="Times New Roman"/>
          <w:b/>
          <w:sz w:val="20"/>
        </w:rPr>
        <w:t>Pneumatic Diagram</w:t>
      </w:r>
      <w:r w:rsidRPr="00CD6DD3">
        <w:rPr>
          <w:rFonts w:ascii="Times New Roman" w:hAnsi="Times New Roman" w:cs="Times New Roman"/>
          <w:sz w:val="20"/>
        </w:rPr>
        <w:t>…………………………………………………………………</w:t>
      </w:r>
      <w:r>
        <w:rPr>
          <w:rFonts w:ascii="Times New Roman" w:hAnsi="Times New Roman" w:cs="Times New Roman"/>
          <w:sz w:val="20"/>
        </w:rPr>
        <w:t>Sheet 19</w:t>
      </w:r>
    </w:p>
    <w:p w14:paraId="52C50BD9" w14:textId="1597901B" w:rsidR="00CD6DD3" w:rsidRPr="00CD6DD3" w:rsidRDefault="00CD6DD3" w:rsidP="00CD6DD3">
      <w:pPr>
        <w:pStyle w:val="ListParagraph"/>
        <w:numPr>
          <w:ilvl w:val="0"/>
          <w:numId w:val="4"/>
        </w:numPr>
        <w:spacing w:line="480" w:lineRule="auto"/>
        <w:rPr>
          <w:rFonts w:ascii="Times New Roman" w:hAnsi="Times New Roman" w:cs="Times New Roman"/>
          <w:sz w:val="20"/>
        </w:rPr>
      </w:pPr>
      <w:r w:rsidRPr="00060EAC">
        <w:rPr>
          <w:rFonts w:ascii="Times New Roman" w:hAnsi="Times New Roman" w:cs="Times New Roman"/>
          <w:b/>
          <w:sz w:val="20"/>
        </w:rPr>
        <w:t>Network Diagram</w:t>
      </w:r>
      <w:r w:rsidR="00060EAC">
        <w:rPr>
          <w:rFonts w:ascii="Times New Roman" w:hAnsi="Times New Roman" w:cs="Times New Roman"/>
          <w:sz w:val="20"/>
        </w:rPr>
        <w:t xml:space="preserve"> </w:t>
      </w:r>
      <w:r w:rsidRPr="00CD6DD3">
        <w:rPr>
          <w:rFonts w:ascii="Times New Roman" w:hAnsi="Times New Roman" w:cs="Times New Roman"/>
          <w:sz w:val="20"/>
        </w:rPr>
        <w:t>…………………………………………………………………</w:t>
      </w:r>
      <w:r>
        <w:rPr>
          <w:rFonts w:ascii="Times New Roman" w:hAnsi="Times New Roman" w:cs="Times New Roman"/>
          <w:sz w:val="20"/>
        </w:rPr>
        <w:t xml:space="preserve"> Sheet 20</w:t>
      </w:r>
      <w:r w:rsidRPr="00CD6DD3">
        <w:rPr>
          <w:rFonts w:ascii="Times New Roman" w:hAnsi="Times New Roman" w:cs="Times New Roman"/>
          <w:sz w:val="20"/>
        </w:rPr>
        <w:tab/>
      </w:r>
      <w:r w:rsidRPr="00CD6DD3">
        <w:rPr>
          <w:rFonts w:ascii="Times New Roman" w:hAnsi="Times New Roman" w:cs="Times New Roman"/>
          <w:sz w:val="20"/>
        </w:rPr>
        <w:tab/>
      </w:r>
      <w:r w:rsidRPr="00CD6DD3">
        <w:rPr>
          <w:rFonts w:ascii="Times New Roman" w:hAnsi="Times New Roman" w:cs="Times New Roman"/>
          <w:sz w:val="20"/>
        </w:rPr>
        <w:tab/>
      </w:r>
      <w:r w:rsidRPr="00CD6DD3">
        <w:rPr>
          <w:rFonts w:ascii="Times New Roman" w:hAnsi="Times New Roman" w:cs="Times New Roman"/>
          <w:sz w:val="20"/>
        </w:rPr>
        <w:tab/>
      </w:r>
      <w:r w:rsidRPr="00CD6DD3">
        <w:rPr>
          <w:rFonts w:ascii="Times New Roman" w:hAnsi="Times New Roman" w:cs="Times New Roman"/>
          <w:sz w:val="20"/>
        </w:rPr>
        <w:tab/>
      </w:r>
    </w:p>
    <w:p w14:paraId="57922F45" w14:textId="3697D680" w:rsidR="006B38AB" w:rsidRPr="00060EAC" w:rsidRDefault="006B38AB" w:rsidP="00060EAC">
      <w:pPr>
        <w:spacing w:line="480" w:lineRule="auto"/>
        <w:rPr>
          <w:rFonts w:ascii="Times New Roman" w:hAnsi="Times New Roman" w:cs="Times New Roman"/>
          <w:sz w:val="24"/>
          <w:szCs w:val="24"/>
        </w:rPr>
      </w:pPr>
      <w:bookmarkStart w:id="37" w:name="h.2jxsxqh" w:colFirst="0" w:colLast="0"/>
      <w:bookmarkEnd w:id="37"/>
    </w:p>
    <w:p w14:paraId="7D579AEF" w14:textId="399D0DE2" w:rsidR="00794C77" w:rsidRDefault="00794C77" w:rsidP="009E03F4">
      <w:pPr>
        <w:pStyle w:val="Heading1"/>
        <w:contextualSpacing w:val="0"/>
        <w:rPr>
          <w:rFonts w:ascii="Times New Roman" w:hAnsi="Times New Roman" w:cs="Times New Roman"/>
        </w:rPr>
      </w:pPr>
      <w:bookmarkStart w:id="38" w:name="h.z337ya" w:colFirst="0" w:colLast="0"/>
      <w:bookmarkStart w:id="39" w:name="_Toc416424292"/>
      <w:bookmarkEnd w:id="38"/>
      <w:r w:rsidRPr="00D55F1D">
        <w:rPr>
          <w:rFonts w:ascii="Times New Roman" w:hAnsi="Times New Roman" w:cs="Times New Roman"/>
        </w:rPr>
        <w:t>References</w:t>
      </w:r>
      <w:bookmarkEnd w:id="39"/>
    </w:p>
    <w:p w14:paraId="7AF507BD" w14:textId="66D1A2A6" w:rsidR="002328B0" w:rsidRDefault="00210DD0" w:rsidP="00FE55FB">
      <w:pPr>
        <w:spacing w:line="276" w:lineRule="auto"/>
      </w:pPr>
      <w:hyperlink r:id="rId13" w:history="1">
        <w:r w:rsidR="00C66F64" w:rsidRPr="00C66F64">
          <w:rPr>
            <w:rStyle w:val="Hyperlink"/>
          </w:rPr>
          <w:t>http://en.wikipedia.org/wiki/Reflow_oven</w:t>
        </w:r>
      </w:hyperlink>
      <w:r w:rsidR="002328B0" w:rsidRPr="00C66F64">
        <w:t xml:space="preserve">, Current </w:t>
      </w:r>
      <w:r w:rsidR="00C66F64" w:rsidRPr="00C66F64">
        <w:t>April</w:t>
      </w:r>
      <w:r w:rsidR="00FE55FB">
        <w:t xml:space="preserve"> 2015</w:t>
      </w:r>
    </w:p>
    <w:p w14:paraId="4EF9A210" w14:textId="77777777" w:rsidR="003C15D1" w:rsidRPr="002328B0" w:rsidRDefault="003C15D1" w:rsidP="00FE55FB">
      <w:pPr>
        <w:spacing w:line="276" w:lineRule="auto"/>
      </w:pPr>
    </w:p>
    <w:p w14:paraId="234A0C0D" w14:textId="41EA51B9" w:rsidR="006B38AB" w:rsidRPr="00E46ED8" w:rsidRDefault="00210DD0" w:rsidP="00FE55FB">
      <w:pPr>
        <w:spacing w:line="276" w:lineRule="auto"/>
        <w:rPr>
          <w:rFonts w:ascii="Times New Roman" w:hAnsi="Times New Roman" w:cs="Times New Roman"/>
          <w:szCs w:val="22"/>
        </w:rPr>
      </w:pPr>
      <w:hyperlink r:id="rId14" w:history="1">
        <w:r w:rsidR="00E46ED8" w:rsidRPr="00E46ED8">
          <w:rPr>
            <w:rStyle w:val="Hyperlink"/>
            <w:rFonts w:ascii="Times New Roman" w:hAnsi="Times New Roman" w:cs="Times New Roman"/>
            <w:szCs w:val="22"/>
          </w:rPr>
          <w:t>http://literature.rockwellautomation.com/idc/groups/literature/documents/um/1747-um011_-en-p.pdf</w:t>
        </w:r>
      </w:hyperlink>
      <w:r w:rsidR="00E46ED8" w:rsidRPr="00E46ED8">
        <w:rPr>
          <w:rFonts w:ascii="Times New Roman" w:hAnsi="Times New Roman" w:cs="Times New Roman"/>
          <w:szCs w:val="22"/>
        </w:rPr>
        <w:t xml:space="preserve">, </w:t>
      </w:r>
      <w:r w:rsidR="00B8792F" w:rsidRPr="00E46ED8">
        <w:rPr>
          <w:rFonts w:ascii="Times New Roman" w:hAnsi="Times New Roman" w:cs="Times New Roman"/>
          <w:szCs w:val="22"/>
        </w:rPr>
        <w:t>Current</w:t>
      </w:r>
      <w:r w:rsidR="007D3A74" w:rsidRPr="00E46ED8">
        <w:rPr>
          <w:rFonts w:ascii="Times New Roman" w:hAnsi="Times New Roman" w:cs="Times New Roman"/>
          <w:szCs w:val="22"/>
        </w:rPr>
        <w:t xml:space="preserve"> </w:t>
      </w:r>
      <w:r w:rsidR="00FE55FB">
        <w:rPr>
          <w:rFonts w:ascii="Times New Roman" w:hAnsi="Times New Roman" w:cs="Times New Roman"/>
          <w:szCs w:val="22"/>
        </w:rPr>
        <w:t>April</w:t>
      </w:r>
      <w:r w:rsidR="007D3A74" w:rsidRPr="00E46ED8">
        <w:rPr>
          <w:rFonts w:ascii="Times New Roman" w:hAnsi="Times New Roman" w:cs="Times New Roman"/>
          <w:szCs w:val="22"/>
        </w:rPr>
        <w:t xml:space="preserve"> 2014</w:t>
      </w:r>
      <w:r w:rsidR="00B8792F" w:rsidRPr="00E46ED8">
        <w:rPr>
          <w:rFonts w:ascii="Times New Roman" w:hAnsi="Times New Roman" w:cs="Times New Roman"/>
          <w:szCs w:val="22"/>
        </w:rPr>
        <w:t xml:space="preserve"> </w:t>
      </w:r>
    </w:p>
    <w:p w14:paraId="767C057A" w14:textId="2DDDDD72" w:rsidR="00794C77" w:rsidRPr="00E46ED8" w:rsidRDefault="00794C77" w:rsidP="00FE55FB">
      <w:pPr>
        <w:spacing w:line="276" w:lineRule="auto"/>
        <w:rPr>
          <w:rFonts w:ascii="Times New Roman" w:hAnsi="Times New Roman" w:cs="Times New Roman"/>
          <w:szCs w:val="22"/>
        </w:rPr>
      </w:pPr>
    </w:p>
    <w:p w14:paraId="6ABD0B43" w14:textId="2CEE97D3" w:rsidR="006B38AB" w:rsidRPr="00E46ED8" w:rsidRDefault="00210DD0" w:rsidP="00FE55FB">
      <w:pPr>
        <w:spacing w:line="276" w:lineRule="auto"/>
        <w:rPr>
          <w:rFonts w:ascii="Times New Roman" w:hAnsi="Times New Roman" w:cs="Times New Roman"/>
          <w:szCs w:val="22"/>
        </w:rPr>
      </w:pPr>
      <w:hyperlink r:id="rId15" w:history="1">
        <w:r w:rsidR="00E46ED8" w:rsidRPr="00E46ED8">
          <w:rPr>
            <w:rStyle w:val="Hyperlink"/>
            <w:rFonts w:ascii="Times New Roman" w:hAnsi="Times New Roman" w:cs="Times New Roman"/>
            <w:szCs w:val="22"/>
          </w:rPr>
          <w:t>http://literature.rockwellautomation.com/idc/groups/literature/documents/um/2711p-um001_-en-p.pdf</w:t>
        </w:r>
      </w:hyperlink>
      <w:r w:rsidR="00E46ED8" w:rsidRPr="00E46ED8">
        <w:rPr>
          <w:rFonts w:ascii="Times New Roman" w:hAnsi="Times New Roman" w:cs="Times New Roman"/>
          <w:szCs w:val="22"/>
        </w:rPr>
        <w:t xml:space="preserve">, </w:t>
      </w:r>
      <w:r w:rsidR="007D3A74" w:rsidRPr="00E46ED8">
        <w:rPr>
          <w:rFonts w:ascii="Times New Roman" w:hAnsi="Times New Roman" w:cs="Times New Roman"/>
          <w:szCs w:val="22"/>
        </w:rPr>
        <w:t xml:space="preserve">Current </w:t>
      </w:r>
      <w:r w:rsidR="00FE55FB">
        <w:rPr>
          <w:rFonts w:ascii="Times New Roman" w:hAnsi="Times New Roman" w:cs="Times New Roman"/>
          <w:szCs w:val="22"/>
        </w:rPr>
        <w:t>April</w:t>
      </w:r>
      <w:r w:rsidR="007D3A74" w:rsidRPr="00E46ED8">
        <w:rPr>
          <w:rFonts w:ascii="Times New Roman" w:hAnsi="Times New Roman" w:cs="Times New Roman"/>
          <w:szCs w:val="22"/>
        </w:rPr>
        <w:t xml:space="preserve"> 2014</w:t>
      </w:r>
    </w:p>
    <w:p w14:paraId="02E36AE7" w14:textId="77777777" w:rsidR="009E03F4" w:rsidRPr="00E46ED8" w:rsidRDefault="009E03F4" w:rsidP="00FE55FB">
      <w:pPr>
        <w:spacing w:line="276" w:lineRule="auto"/>
        <w:rPr>
          <w:rFonts w:ascii="Times New Roman" w:hAnsi="Times New Roman" w:cs="Times New Roman"/>
          <w:szCs w:val="22"/>
          <w:u w:val="single"/>
        </w:rPr>
      </w:pPr>
    </w:p>
    <w:p w14:paraId="3E95D33A" w14:textId="28EFA592" w:rsidR="006B38AB" w:rsidRDefault="00210DD0" w:rsidP="00FE55FB">
      <w:pPr>
        <w:spacing w:line="276" w:lineRule="auto"/>
        <w:rPr>
          <w:rFonts w:ascii="Times New Roman" w:hAnsi="Times New Roman" w:cs="Times New Roman"/>
          <w:szCs w:val="22"/>
        </w:rPr>
      </w:pPr>
      <w:hyperlink r:id="rId16" w:history="1">
        <w:r w:rsidR="007D3A74" w:rsidRPr="00E46ED8">
          <w:rPr>
            <w:rStyle w:val="Hyperlink"/>
            <w:rFonts w:ascii="Times New Roman" w:hAnsi="Times New Roman" w:cs="Times New Roman"/>
            <w:szCs w:val="22"/>
          </w:rPr>
          <w:t>www.cedes-sa.com/en/assets/File/produkte/msr127/MSR127RTP_57516_2.pdf</w:t>
        </w:r>
      </w:hyperlink>
      <w:r w:rsidR="007D3A74" w:rsidRPr="00E46ED8">
        <w:rPr>
          <w:rFonts w:ascii="Times New Roman" w:hAnsi="Times New Roman" w:cs="Times New Roman"/>
          <w:szCs w:val="22"/>
        </w:rPr>
        <w:t xml:space="preserve">, Current </w:t>
      </w:r>
      <w:r w:rsidR="00FE55FB">
        <w:rPr>
          <w:rFonts w:ascii="Times New Roman" w:hAnsi="Times New Roman" w:cs="Times New Roman"/>
          <w:szCs w:val="22"/>
        </w:rPr>
        <w:t xml:space="preserve">April </w:t>
      </w:r>
      <w:r w:rsidR="007D3A74" w:rsidRPr="00E46ED8">
        <w:rPr>
          <w:rFonts w:ascii="Times New Roman" w:hAnsi="Times New Roman" w:cs="Times New Roman"/>
          <w:szCs w:val="22"/>
        </w:rPr>
        <w:t>2014</w:t>
      </w:r>
    </w:p>
    <w:p w14:paraId="59CB2304" w14:textId="77777777" w:rsidR="003C15D1" w:rsidRDefault="003C15D1" w:rsidP="00FE55FB">
      <w:pPr>
        <w:spacing w:line="276" w:lineRule="auto"/>
        <w:rPr>
          <w:rFonts w:ascii="Times New Roman" w:hAnsi="Times New Roman" w:cs="Times New Roman"/>
          <w:szCs w:val="22"/>
        </w:rPr>
      </w:pPr>
    </w:p>
    <w:p w14:paraId="610B3D2C" w14:textId="1B132303" w:rsidR="003C15D1" w:rsidRDefault="00210DD0" w:rsidP="00FE55FB">
      <w:pPr>
        <w:pStyle w:val="NoSpacing"/>
        <w:spacing w:line="276" w:lineRule="auto"/>
      </w:pPr>
      <w:hyperlink r:id="rId17" w:history="1">
        <w:r w:rsidR="003C15D1" w:rsidRPr="003C15D1">
          <w:rPr>
            <w:rStyle w:val="Hyperlink"/>
            <w:rFonts w:ascii="Times New Roman" w:hAnsi="Times New Roman" w:cs="Times New Roman"/>
            <w:szCs w:val="22"/>
            <w:lang w:val="en"/>
          </w:rPr>
          <w:t>www.watlow.com/downloads/en/manuals/series 96_um_rev.g_07-05.pdf</w:t>
        </w:r>
      </w:hyperlink>
      <w:r w:rsidR="003C15D1">
        <w:rPr>
          <w:rStyle w:val="HTMLCite"/>
          <w:rFonts w:ascii="Arial" w:hAnsi="Arial" w:cs="Arial"/>
          <w:sz w:val="20"/>
          <w:lang w:val="en"/>
        </w:rPr>
        <w:t xml:space="preserve">, </w:t>
      </w:r>
      <w:r w:rsidR="00FE55FB">
        <w:t>Current April 2015</w:t>
      </w:r>
    </w:p>
    <w:p w14:paraId="4BC9B90C" w14:textId="77777777" w:rsidR="003C15D1" w:rsidRDefault="003C15D1" w:rsidP="00FE55FB">
      <w:pPr>
        <w:pStyle w:val="NoSpacing"/>
        <w:spacing w:line="276" w:lineRule="auto"/>
      </w:pPr>
    </w:p>
    <w:p w14:paraId="11694357" w14:textId="372791B5" w:rsidR="003C15D1" w:rsidRDefault="00210DD0" w:rsidP="00FE55FB">
      <w:pPr>
        <w:pStyle w:val="NoSpacing"/>
        <w:spacing w:line="276" w:lineRule="auto"/>
        <w:rPr>
          <w:rFonts w:ascii="Times New Roman" w:hAnsi="Times New Roman" w:cs="Times New Roman"/>
          <w:szCs w:val="22"/>
        </w:rPr>
      </w:pPr>
      <w:hyperlink r:id="rId18" w:history="1">
        <w:r w:rsidR="00FE55FB" w:rsidRPr="00FE55FB">
          <w:rPr>
            <w:rStyle w:val="Hyperlink"/>
            <w:rFonts w:ascii="Times New Roman" w:hAnsi="Times New Roman" w:cs="Times New Roman"/>
            <w:szCs w:val="22"/>
          </w:rPr>
          <w:t>http://www.smcpneumatics.com/LXSH2SA-125S.html</w:t>
        </w:r>
      </w:hyperlink>
      <w:r w:rsidR="00FE55FB">
        <w:rPr>
          <w:rFonts w:ascii="Times New Roman" w:hAnsi="Times New Roman" w:cs="Times New Roman"/>
          <w:szCs w:val="22"/>
        </w:rPr>
        <w:t>, Current April 2015</w:t>
      </w:r>
    </w:p>
    <w:p w14:paraId="0CAF8E36" w14:textId="77777777" w:rsidR="00FE55FB" w:rsidRDefault="00FE55FB" w:rsidP="00FE55FB">
      <w:pPr>
        <w:pStyle w:val="NoSpacing"/>
        <w:spacing w:line="276" w:lineRule="auto"/>
        <w:rPr>
          <w:rFonts w:ascii="Times New Roman" w:hAnsi="Times New Roman" w:cs="Times New Roman"/>
          <w:szCs w:val="22"/>
        </w:rPr>
      </w:pPr>
    </w:p>
    <w:p w14:paraId="45EF5BA0" w14:textId="77777777" w:rsidR="00FE55FB" w:rsidRPr="00E46ED8" w:rsidRDefault="00FE55FB" w:rsidP="00FE55FB">
      <w:pPr>
        <w:pStyle w:val="NoSpacing"/>
        <w:spacing w:line="276" w:lineRule="auto"/>
        <w:rPr>
          <w:rFonts w:ascii="Times New Roman" w:hAnsi="Times New Roman" w:cs="Times New Roman"/>
          <w:szCs w:val="22"/>
        </w:rPr>
      </w:pPr>
    </w:p>
    <w:p w14:paraId="31000021" w14:textId="77777777" w:rsidR="009E03F4" w:rsidRPr="00E46ED8" w:rsidRDefault="009E03F4" w:rsidP="009E03F4">
      <w:pPr>
        <w:spacing w:line="240" w:lineRule="auto"/>
        <w:rPr>
          <w:rFonts w:ascii="Times New Roman" w:hAnsi="Times New Roman" w:cs="Times New Roman"/>
          <w:szCs w:val="22"/>
          <w:u w:val="single"/>
        </w:rPr>
      </w:pPr>
    </w:p>
    <w:p w14:paraId="540D909D" w14:textId="77777777" w:rsidR="006B38AB" w:rsidRPr="00E46ED8" w:rsidRDefault="006B38AB">
      <w:pPr>
        <w:rPr>
          <w:szCs w:val="22"/>
        </w:rPr>
      </w:pPr>
    </w:p>
    <w:p w14:paraId="2771C2EF" w14:textId="77777777" w:rsidR="006B38AB" w:rsidRDefault="006B38AB"/>
    <w:sectPr w:rsidR="006B38AB" w:rsidSect="00B0763C">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9491C9" w14:textId="77777777" w:rsidR="003B763B" w:rsidRDefault="003B763B">
      <w:pPr>
        <w:spacing w:line="240" w:lineRule="auto"/>
      </w:pPr>
      <w:r>
        <w:separator/>
      </w:r>
    </w:p>
  </w:endnote>
  <w:endnote w:type="continuationSeparator" w:id="0">
    <w:p w14:paraId="6B86E60B" w14:textId="77777777" w:rsidR="003B763B" w:rsidRDefault="003B76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Syncopate">
    <w:altName w:val="Times New Roman"/>
    <w:charset w:val="00"/>
    <w:family w:val="auto"/>
    <w:pitch w:val="variable"/>
    <w:sig w:usb0="A00000EF" w:usb1="4000004A"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3025615"/>
      <w:docPartObj>
        <w:docPartGallery w:val="Page Numbers (Bottom of Page)"/>
        <w:docPartUnique/>
      </w:docPartObj>
    </w:sdtPr>
    <w:sdtEndPr>
      <w:rPr>
        <w:noProof/>
      </w:rPr>
    </w:sdtEndPr>
    <w:sdtContent>
      <w:p w14:paraId="7C82958C" w14:textId="77777777" w:rsidR="003B763B" w:rsidRDefault="003B763B">
        <w:pPr>
          <w:pStyle w:val="Footer"/>
          <w:jc w:val="right"/>
        </w:pPr>
        <w:proofErr w:type="gramStart"/>
        <w:r>
          <w:t>ii</w:t>
        </w:r>
        <w:proofErr w:type="gramEnd"/>
      </w:p>
    </w:sdtContent>
  </w:sdt>
  <w:p w14:paraId="38B006B5" w14:textId="77777777" w:rsidR="003B763B" w:rsidRDefault="003B763B">
    <w:pPr>
      <w:tabs>
        <w:tab w:val="center" w:pos="4680"/>
        <w:tab w:val="right" w:pos="9360"/>
      </w:tabs>
      <w:spacing w:after="20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9995747"/>
      <w:docPartObj>
        <w:docPartGallery w:val="Page Numbers (Bottom of Page)"/>
        <w:docPartUnique/>
      </w:docPartObj>
    </w:sdtPr>
    <w:sdtEndPr>
      <w:rPr>
        <w:noProof/>
      </w:rPr>
    </w:sdtEndPr>
    <w:sdtContent>
      <w:p w14:paraId="3D2937E3" w14:textId="77777777" w:rsidR="003B763B" w:rsidRDefault="003B763B">
        <w:pPr>
          <w:pStyle w:val="Footer"/>
          <w:jc w:val="right"/>
        </w:pPr>
        <w:proofErr w:type="gramStart"/>
        <w:r>
          <w:t>iii</w:t>
        </w:r>
        <w:proofErr w:type="gramEnd"/>
      </w:p>
    </w:sdtContent>
  </w:sdt>
  <w:p w14:paraId="7151C78B" w14:textId="77777777" w:rsidR="003B763B" w:rsidRDefault="003B763B">
    <w:pPr>
      <w:tabs>
        <w:tab w:val="center" w:pos="4680"/>
        <w:tab w:val="right" w:pos="9360"/>
      </w:tabs>
      <w:spacing w:after="20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703976"/>
      <w:docPartObj>
        <w:docPartGallery w:val="Page Numbers (Bottom of Page)"/>
        <w:docPartUnique/>
      </w:docPartObj>
    </w:sdtPr>
    <w:sdtEndPr>
      <w:rPr>
        <w:noProof/>
      </w:rPr>
    </w:sdtEndPr>
    <w:sdtContent>
      <w:p w14:paraId="52ABBDA7" w14:textId="77777777" w:rsidR="003B763B" w:rsidRDefault="003B763B">
        <w:pPr>
          <w:pStyle w:val="Footer"/>
          <w:jc w:val="right"/>
        </w:pPr>
        <w:r>
          <w:fldChar w:fldCharType="begin"/>
        </w:r>
        <w:r>
          <w:instrText xml:space="preserve"> PAGE   \* MERGEFORMAT </w:instrText>
        </w:r>
        <w:r>
          <w:fldChar w:fldCharType="separate"/>
        </w:r>
        <w:r w:rsidR="00210DD0">
          <w:rPr>
            <w:noProof/>
          </w:rPr>
          <w:t>1</w:t>
        </w:r>
        <w:r>
          <w:rPr>
            <w:noProof/>
          </w:rPr>
          <w:fldChar w:fldCharType="end"/>
        </w:r>
      </w:p>
    </w:sdtContent>
  </w:sdt>
  <w:p w14:paraId="219789CF" w14:textId="77777777" w:rsidR="003B763B" w:rsidRDefault="003B763B">
    <w:pPr>
      <w:tabs>
        <w:tab w:val="center" w:pos="4680"/>
        <w:tab w:val="right" w:pos="9360"/>
      </w:tabs>
      <w:spacing w:after="20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98C54E" w14:textId="77777777" w:rsidR="003B763B" w:rsidRDefault="003B763B">
      <w:pPr>
        <w:spacing w:line="240" w:lineRule="auto"/>
      </w:pPr>
      <w:r>
        <w:separator/>
      </w:r>
    </w:p>
  </w:footnote>
  <w:footnote w:type="continuationSeparator" w:id="0">
    <w:p w14:paraId="3B901988" w14:textId="77777777" w:rsidR="003B763B" w:rsidRDefault="003B76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374A4" w14:textId="0F94DEB7" w:rsidR="003B763B" w:rsidRDefault="003B763B" w:rsidP="002E1EC6">
    <w:pPr>
      <w:pStyle w:val="Header"/>
      <w:rPr>
        <w:rFonts w:ascii="Syncopate" w:hAnsi="Syncopate"/>
        <w:sz w:val="20"/>
      </w:rPr>
    </w:pPr>
    <w:r>
      <w:rPr>
        <w:noProof/>
      </w:rPr>
      <w:drawing>
        <wp:anchor distT="114300" distB="114300" distL="114300" distR="114300" simplePos="0" relativeHeight="251667968" behindDoc="0" locked="0" layoutInCell="0" hidden="0" allowOverlap="0" wp14:anchorId="1E4307AF" wp14:editId="02ACE05F">
          <wp:simplePos x="0" y="0"/>
          <wp:positionH relativeFrom="margin">
            <wp:posOffset>4648200</wp:posOffset>
          </wp:positionH>
          <wp:positionV relativeFrom="page">
            <wp:posOffset>299085</wp:posOffset>
          </wp:positionV>
          <wp:extent cx="1299845" cy="459105"/>
          <wp:effectExtent l="0" t="0" r="0" b="0"/>
          <wp:wrapSquare wrapText="bothSides" distT="114300" distB="114300" distL="114300" distR="114300"/>
          <wp:docPr id="3"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
                  <a:srcRect/>
                  <a:stretch>
                    <a:fillRect/>
                  </a:stretch>
                </pic:blipFill>
                <pic:spPr>
                  <a:xfrm>
                    <a:off x="0" y="0"/>
                    <a:ext cx="1299845" cy="459105"/>
                  </a:xfrm>
                  <a:prstGeom prst="rect">
                    <a:avLst/>
                  </a:prstGeom>
                  <a:ln/>
                </pic:spPr>
              </pic:pic>
            </a:graphicData>
          </a:graphic>
        </wp:anchor>
      </w:drawing>
    </w:r>
    <w:r>
      <w:rPr>
        <w:rFonts w:ascii="Syncopate" w:hAnsi="Syncopate"/>
        <w:sz w:val="20"/>
      </w:rPr>
      <w:t>RBM Solutions INC.</w:t>
    </w:r>
  </w:p>
  <w:p w14:paraId="33AC192F" w14:textId="600AC69A" w:rsidR="003B763B" w:rsidRDefault="00210DD0" w:rsidP="002E1EC6">
    <w:pPr>
      <w:pStyle w:val="Header"/>
    </w:pPr>
    <w:r>
      <w:rPr>
        <w:rFonts w:ascii="Syncopate" w:hAnsi="Syncopate"/>
        <w:sz w:val="20"/>
      </w:rPr>
      <w:pict w14:anchorId="59A3A74A">
        <v:rect id="_x0000_i1025" style="width:352pt;height:.05pt" o:hrpct="986"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F1BE2"/>
    <w:multiLevelType w:val="hybridMultilevel"/>
    <w:tmpl w:val="E8220E7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70629EF"/>
    <w:multiLevelType w:val="multilevel"/>
    <w:tmpl w:val="F476FEA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
    <w:nsid w:val="12D65E58"/>
    <w:multiLevelType w:val="hybridMultilevel"/>
    <w:tmpl w:val="87984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267A9F"/>
    <w:multiLevelType w:val="hybridMultilevel"/>
    <w:tmpl w:val="FBB634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nald Chan">
    <w15:presenceInfo w15:providerId="Windows Live" w15:userId="db12fd18bfe025f5"/>
  </w15:person>
  <w15:person w15:author="Ronald Chan [2]">
    <w15:presenceInfo w15:providerId="AD" w15:userId="S-1-5-21-3878558420-2716598543-3751540048-1032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revisionView w:markup="0"/>
  <w:defaultTabStop w:val="720"/>
  <w:characterSpacingControl w:val="doNotCompress"/>
  <w:hdrShapeDefaults>
    <o:shapedefaults v:ext="edit" spidmax="3277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8AB"/>
    <w:rsid w:val="00060EAC"/>
    <w:rsid w:val="000763F1"/>
    <w:rsid w:val="000B7D1B"/>
    <w:rsid w:val="000E357E"/>
    <w:rsid w:val="000F1EC6"/>
    <w:rsid w:val="000F6939"/>
    <w:rsid w:val="001032A9"/>
    <w:rsid w:val="00105BD1"/>
    <w:rsid w:val="0010724F"/>
    <w:rsid w:val="0013362F"/>
    <w:rsid w:val="001342BD"/>
    <w:rsid w:val="001407EC"/>
    <w:rsid w:val="00166DC5"/>
    <w:rsid w:val="001A72B8"/>
    <w:rsid w:val="001C6D9F"/>
    <w:rsid w:val="00210DD0"/>
    <w:rsid w:val="002328B0"/>
    <w:rsid w:val="002609F9"/>
    <w:rsid w:val="00264974"/>
    <w:rsid w:val="00290766"/>
    <w:rsid w:val="002A241C"/>
    <w:rsid w:val="002C0A09"/>
    <w:rsid w:val="002C2169"/>
    <w:rsid w:val="002C76F7"/>
    <w:rsid w:val="002E1EC6"/>
    <w:rsid w:val="002E7CD4"/>
    <w:rsid w:val="003732CF"/>
    <w:rsid w:val="003B763B"/>
    <w:rsid w:val="003C15D1"/>
    <w:rsid w:val="003F5F63"/>
    <w:rsid w:val="00465659"/>
    <w:rsid w:val="00486331"/>
    <w:rsid w:val="00496DCF"/>
    <w:rsid w:val="004A69A3"/>
    <w:rsid w:val="004B5071"/>
    <w:rsid w:val="004D305C"/>
    <w:rsid w:val="00501B02"/>
    <w:rsid w:val="00506907"/>
    <w:rsid w:val="005113DE"/>
    <w:rsid w:val="00521055"/>
    <w:rsid w:val="00562255"/>
    <w:rsid w:val="00570911"/>
    <w:rsid w:val="005E7BC1"/>
    <w:rsid w:val="005F21D5"/>
    <w:rsid w:val="00611BDF"/>
    <w:rsid w:val="00620A7B"/>
    <w:rsid w:val="006369DB"/>
    <w:rsid w:val="00660CBC"/>
    <w:rsid w:val="00675617"/>
    <w:rsid w:val="006809D6"/>
    <w:rsid w:val="006A072C"/>
    <w:rsid w:val="006A4E71"/>
    <w:rsid w:val="006B38AB"/>
    <w:rsid w:val="006B4109"/>
    <w:rsid w:val="0074162C"/>
    <w:rsid w:val="00794C77"/>
    <w:rsid w:val="007A1CA3"/>
    <w:rsid w:val="007A762B"/>
    <w:rsid w:val="007B6232"/>
    <w:rsid w:val="007C5C0C"/>
    <w:rsid w:val="007D340A"/>
    <w:rsid w:val="007D3A74"/>
    <w:rsid w:val="007D6E11"/>
    <w:rsid w:val="007E1561"/>
    <w:rsid w:val="00803196"/>
    <w:rsid w:val="008031C8"/>
    <w:rsid w:val="008111C7"/>
    <w:rsid w:val="008572B3"/>
    <w:rsid w:val="00867D92"/>
    <w:rsid w:val="008951CA"/>
    <w:rsid w:val="008A6452"/>
    <w:rsid w:val="008F2360"/>
    <w:rsid w:val="008F683A"/>
    <w:rsid w:val="00902793"/>
    <w:rsid w:val="00905116"/>
    <w:rsid w:val="00906666"/>
    <w:rsid w:val="009270D4"/>
    <w:rsid w:val="00932419"/>
    <w:rsid w:val="00935E54"/>
    <w:rsid w:val="00941BE9"/>
    <w:rsid w:val="009971EF"/>
    <w:rsid w:val="009C231F"/>
    <w:rsid w:val="009C2A2E"/>
    <w:rsid w:val="009C2A47"/>
    <w:rsid w:val="009D775A"/>
    <w:rsid w:val="009E03F4"/>
    <w:rsid w:val="009F4EC2"/>
    <w:rsid w:val="00A20DFF"/>
    <w:rsid w:val="00A22164"/>
    <w:rsid w:val="00A224A0"/>
    <w:rsid w:val="00A472D9"/>
    <w:rsid w:val="00B0084B"/>
    <w:rsid w:val="00B0763C"/>
    <w:rsid w:val="00B51621"/>
    <w:rsid w:val="00B57CE5"/>
    <w:rsid w:val="00B73B98"/>
    <w:rsid w:val="00B753FC"/>
    <w:rsid w:val="00B8792F"/>
    <w:rsid w:val="00B96B35"/>
    <w:rsid w:val="00BB2DB7"/>
    <w:rsid w:val="00BC1220"/>
    <w:rsid w:val="00C26B7E"/>
    <w:rsid w:val="00C43E0E"/>
    <w:rsid w:val="00C66F64"/>
    <w:rsid w:val="00C71A34"/>
    <w:rsid w:val="00C733E9"/>
    <w:rsid w:val="00CA5A01"/>
    <w:rsid w:val="00CC219A"/>
    <w:rsid w:val="00CC6EBD"/>
    <w:rsid w:val="00CD3C67"/>
    <w:rsid w:val="00CD62E2"/>
    <w:rsid w:val="00CD6DD3"/>
    <w:rsid w:val="00CF046A"/>
    <w:rsid w:val="00D20A3F"/>
    <w:rsid w:val="00D3120A"/>
    <w:rsid w:val="00D41F52"/>
    <w:rsid w:val="00D55F1D"/>
    <w:rsid w:val="00D7547E"/>
    <w:rsid w:val="00D812AA"/>
    <w:rsid w:val="00D82158"/>
    <w:rsid w:val="00D9103A"/>
    <w:rsid w:val="00DC0964"/>
    <w:rsid w:val="00DD6095"/>
    <w:rsid w:val="00DE7FF6"/>
    <w:rsid w:val="00DF5915"/>
    <w:rsid w:val="00DF635B"/>
    <w:rsid w:val="00E01C17"/>
    <w:rsid w:val="00E07C65"/>
    <w:rsid w:val="00E13B9C"/>
    <w:rsid w:val="00E403A2"/>
    <w:rsid w:val="00E46ED8"/>
    <w:rsid w:val="00E80C70"/>
    <w:rsid w:val="00E83115"/>
    <w:rsid w:val="00EA36C2"/>
    <w:rsid w:val="00EB524C"/>
    <w:rsid w:val="00EB7607"/>
    <w:rsid w:val="00EE58D3"/>
    <w:rsid w:val="00F16629"/>
    <w:rsid w:val="00F24644"/>
    <w:rsid w:val="00F266FD"/>
    <w:rsid w:val="00F30377"/>
    <w:rsid w:val="00F304EA"/>
    <w:rsid w:val="00F44E33"/>
    <w:rsid w:val="00F46CF5"/>
    <w:rsid w:val="00F746C5"/>
    <w:rsid w:val="00F757AC"/>
    <w:rsid w:val="00F97A55"/>
    <w:rsid w:val="00FB1162"/>
    <w:rsid w:val="00FC22D8"/>
    <w:rsid w:val="00FD3137"/>
    <w:rsid w:val="00FE1AD6"/>
    <w:rsid w:val="00FE55FB"/>
    <w:rsid w:val="00FF2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14:docId w14:val="693D03A6"/>
  <w15:docId w15:val="{4D868ADB-F5B7-4B2A-9657-3E1248DE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Georgia" w:hAnsi="Georgia" w:cs="Georgia"/>
        <w:color w:val="000000"/>
        <w:sz w:val="22"/>
        <w:lang w:val="en-US"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contextualSpacing/>
      <w:outlineLvl w:val="0"/>
    </w:pPr>
    <w:rPr>
      <w:b/>
      <w:sz w:val="28"/>
    </w:rPr>
  </w:style>
  <w:style w:type="paragraph" w:styleId="Heading2">
    <w:name w:val="heading 2"/>
    <w:basedOn w:val="Normal"/>
    <w:next w:val="Normal"/>
    <w:pPr>
      <w:keepNext/>
      <w:keepLines/>
      <w:spacing w:before="240" w:after="60"/>
      <w:outlineLvl w:val="1"/>
    </w:pPr>
    <w:rPr>
      <w:rFonts w:ascii="Arial" w:eastAsia="Arial" w:hAnsi="Arial" w:cs="Arial"/>
      <w:b/>
      <w:sz w:val="24"/>
    </w:rPr>
  </w:style>
  <w:style w:type="paragraph" w:styleId="Heading3">
    <w:name w:val="heading 3"/>
    <w:basedOn w:val="Normal"/>
    <w:next w:val="Normal"/>
    <w:pPr>
      <w:keepNext/>
      <w:keepLines/>
      <w:spacing w:before="240" w:after="60"/>
      <w:outlineLvl w:val="2"/>
    </w:pPr>
    <w:rPr>
      <w:rFonts w:ascii="Arial" w:eastAsia="Arial" w:hAnsi="Arial" w:cs="Arial"/>
      <w:b/>
      <w:sz w:val="20"/>
      <w:u w:val="single"/>
    </w:rPr>
  </w:style>
  <w:style w:type="paragraph" w:styleId="Heading4">
    <w:name w:val="heading 4"/>
    <w:basedOn w:val="Normal"/>
    <w:next w:val="Normal"/>
    <w:pPr>
      <w:keepNext/>
      <w:keepLines/>
      <w:spacing w:before="240" w:after="60"/>
      <w:outlineLvl w:val="3"/>
    </w:pPr>
    <w:rPr>
      <w:rFonts w:ascii="Arial" w:eastAsia="Arial" w:hAnsi="Arial" w:cs="Arial"/>
      <w:sz w:val="20"/>
      <w:u w:val="single"/>
    </w:rPr>
  </w:style>
  <w:style w:type="paragraph" w:styleId="Heading5">
    <w:name w:val="heading 5"/>
    <w:basedOn w:val="Normal"/>
    <w:next w:val="Normal"/>
    <w:pPr>
      <w:keepNext/>
      <w:keepLines/>
      <w:spacing w:before="240" w:after="60"/>
      <w:outlineLvl w:val="4"/>
    </w:pPr>
    <w:rPr>
      <w:rFonts w:ascii="Calibri" w:eastAsia="Calibri" w:hAnsi="Calibri" w:cs="Calibri"/>
      <w:b/>
      <w:i/>
      <w:sz w:val="26"/>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F2EF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2EFB"/>
    <w:rPr>
      <w:rFonts w:ascii="Segoe UI" w:hAnsi="Segoe UI" w:cs="Segoe UI"/>
      <w:sz w:val="18"/>
      <w:szCs w:val="18"/>
    </w:rPr>
  </w:style>
  <w:style w:type="paragraph" w:styleId="Header">
    <w:name w:val="header"/>
    <w:basedOn w:val="Normal"/>
    <w:link w:val="HeaderChar"/>
    <w:uiPriority w:val="99"/>
    <w:unhideWhenUsed/>
    <w:rsid w:val="00FF2EFB"/>
    <w:pPr>
      <w:tabs>
        <w:tab w:val="center" w:pos="4680"/>
        <w:tab w:val="right" w:pos="9360"/>
      </w:tabs>
      <w:spacing w:line="240" w:lineRule="auto"/>
    </w:pPr>
  </w:style>
  <w:style w:type="character" w:customStyle="1" w:styleId="HeaderChar">
    <w:name w:val="Header Char"/>
    <w:basedOn w:val="DefaultParagraphFont"/>
    <w:link w:val="Header"/>
    <w:uiPriority w:val="99"/>
    <w:rsid w:val="00FF2EFB"/>
  </w:style>
  <w:style w:type="paragraph" w:styleId="Footer">
    <w:name w:val="footer"/>
    <w:basedOn w:val="Normal"/>
    <w:link w:val="FooterChar"/>
    <w:uiPriority w:val="99"/>
    <w:unhideWhenUsed/>
    <w:rsid w:val="00FF2EFB"/>
    <w:pPr>
      <w:tabs>
        <w:tab w:val="center" w:pos="4680"/>
        <w:tab w:val="right" w:pos="9360"/>
      </w:tabs>
      <w:spacing w:line="240" w:lineRule="auto"/>
    </w:pPr>
  </w:style>
  <w:style w:type="character" w:customStyle="1" w:styleId="FooterChar">
    <w:name w:val="Footer Char"/>
    <w:basedOn w:val="DefaultParagraphFont"/>
    <w:link w:val="Footer"/>
    <w:uiPriority w:val="99"/>
    <w:rsid w:val="00FF2EFB"/>
  </w:style>
  <w:style w:type="character" w:styleId="Hyperlink">
    <w:name w:val="Hyperlink"/>
    <w:uiPriority w:val="99"/>
    <w:unhideWhenUsed/>
    <w:rsid w:val="00465659"/>
    <w:rPr>
      <w:color w:val="0000FF"/>
      <w:u w:val="single"/>
    </w:rPr>
  </w:style>
  <w:style w:type="paragraph" w:styleId="TOC1">
    <w:name w:val="toc 1"/>
    <w:basedOn w:val="Normal"/>
    <w:next w:val="Normal"/>
    <w:autoRedefine/>
    <w:uiPriority w:val="39"/>
    <w:unhideWhenUsed/>
    <w:rsid w:val="00465659"/>
    <w:pPr>
      <w:spacing w:after="200"/>
    </w:pPr>
    <w:rPr>
      <w:rFonts w:ascii="Arial" w:eastAsia="Calibri" w:hAnsi="Arial" w:cs="Times New Roman"/>
      <w:color w:val="auto"/>
      <w:sz w:val="20"/>
      <w:szCs w:val="22"/>
      <w:lang w:val="en-CA"/>
    </w:rPr>
  </w:style>
  <w:style w:type="paragraph" w:styleId="TOC2">
    <w:name w:val="toc 2"/>
    <w:basedOn w:val="Normal"/>
    <w:next w:val="Normal"/>
    <w:autoRedefine/>
    <w:uiPriority w:val="39"/>
    <w:unhideWhenUsed/>
    <w:rsid w:val="00465659"/>
    <w:pPr>
      <w:spacing w:after="200"/>
      <w:ind w:left="200"/>
    </w:pPr>
    <w:rPr>
      <w:rFonts w:ascii="Arial" w:eastAsia="Calibri" w:hAnsi="Arial" w:cs="Times New Roman"/>
      <w:color w:val="auto"/>
      <w:sz w:val="20"/>
      <w:szCs w:val="22"/>
      <w:lang w:val="en-CA"/>
    </w:rPr>
  </w:style>
  <w:style w:type="paragraph" w:styleId="TOC3">
    <w:name w:val="toc 3"/>
    <w:basedOn w:val="Normal"/>
    <w:next w:val="Normal"/>
    <w:autoRedefine/>
    <w:uiPriority w:val="39"/>
    <w:unhideWhenUsed/>
    <w:rsid w:val="00465659"/>
    <w:pPr>
      <w:spacing w:after="200"/>
      <w:ind w:left="400"/>
    </w:pPr>
    <w:rPr>
      <w:rFonts w:ascii="Arial" w:eastAsia="Calibri" w:hAnsi="Arial" w:cs="Times New Roman"/>
      <w:color w:val="auto"/>
      <w:sz w:val="20"/>
      <w:szCs w:val="22"/>
      <w:lang w:val="en-CA"/>
    </w:rPr>
  </w:style>
  <w:style w:type="paragraph" w:styleId="TableofFigures">
    <w:name w:val="table of figures"/>
    <w:basedOn w:val="Normal"/>
    <w:next w:val="Normal"/>
    <w:uiPriority w:val="99"/>
    <w:unhideWhenUsed/>
    <w:rsid w:val="00465659"/>
    <w:pPr>
      <w:spacing w:after="200"/>
    </w:pPr>
    <w:rPr>
      <w:rFonts w:ascii="Arial" w:eastAsia="Calibri" w:hAnsi="Arial" w:cs="Times New Roman"/>
      <w:color w:val="auto"/>
      <w:sz w:val="20"/>
      <w:szCs w:val="22"/>
      <w:lang w:val="en-CA"/>
    </w:rPr>
  </w:style>
  <w:style w:type="paragraph" w:styleId="ListParagraph">
    <w:name w:val="List Paragraph"/>
    <w:basedOn w:val="Normal"/>
    <w:uiPriority w:val="34"/>
    <w:qFormat/>
    <w:rsid w:val="005F21D5"/>
    <w:pPr>
      <w:ind w:left="720"/>
      <w:contextualSpacing/>
    </w:pPr>
  </w:style>
  <w:style w:type="paragraph" w:styleId="Caption">
    <w:name w:val="caption"/>
    <w:basedOn w:val="Normal"/>
    <w:next w:val="Normal"/>
    <w:uiPriority w:val="35"/>
    <w:unhideWhenUsed/>
    <w:qFormat/>
    <w:rsid w:val="00F97A55"/>
    <w:pPr>
      <w:spacing w:after="200" w:line="240" w:lineRule="auto"/>
    </w:pPr>
    <w:rPr>
      <w:i/>
      <w:iCs/>
      <w:color w:val="44546A" w:themeColor="text2"/>
      <w:sz w:val="18"/>
      <w:szCs w:val="18"/>
    </w:rPr>
  </w:style>
  <w:style w:type="paragraph" w:styleId="Revision">
    <w:name w:val="Revision"/>
    <w:hidden/>
    <w:uiPriority w:val="99"/>
    <w:semiHidden/>
    <w:rsid w:val="007E1561"/>
    <w:pPr>
      <w:spacing w:line="240" w:lineRule="auto"/>
    </w:pPr>
  </w:style>
  <w:style w:type="paragraph" w:styleId="CommentSubject">
    <w:name w:val="annotation subject"/>
    <w:basedOn w:val="CommentText"/>
    <w:next w:val="CommentText"/>
    <w:link w:val="CommentSubjectChar"/>
    <w:uiPriority w:val="99"/>
    <w:semiHidden/>
    <w:unhideWhenUsed/>
    <w:rsid w:val="008572B3"/>
    <w:rPr>
      <w:b/>
      <w:bCs/>
    </w:rPr>
  </w:style>
  <w:style w:type="character" w:customStyle="1" w:styleId="CommentSubjectChar">
    <w:name w:val="Comment Subject Char"/>
    <w:basedOn w:val="CommentTextChar"/>
    <w:link w:val="CommentSubject"/>
    <w:uiPriority w:val="99"/>
    <w:semiHidden/>
    <w:rsid w:val="008572B3"/>
    <w:rPr>
      <w:b/>
      <w:bCs/>
      <w:sz w:val="20"/>
    </w:rPr>
  </w:style>
  <w:style w:type="character" w:styleId="Emphasis">
    <w:name w:val="Emphasis"/>
    <w:basedOn w:val="DefaultParagraphFont"/>
    <w:uiPriority w:val="20"/>
    <w:qFormat/>
    <w:rsid w:val="00CF046A"/>
    <w:rPr>
      <w:i/>
      <w:iCs/>
    </w:rPr>
  </w:style>
  <w:style w:type="character" w:styleId="FollowedHyperlink">
    <w:name w:val="FollowedHyperlink"/>
    <w:basedOn w:val="DefaultParagraphFont"/>
    <w:uiPriority w:val="99"/>
    <w:semiHidden/>
    <w:unhideWhenUsed/>
    <w:rsid w:val="003C15D1"/>
    <w:rPr>
      <w:color w:val="954F72" w:themeColor="followedHyperlink"/>
      <w:u w:val="single"/>
    </w:rPr>
  </w:style>
  <w:style w:type="character" w:styleId="HTMLCite">
    <w:name w:val="HTML Cite"/>
    <w:basedOn w:val="DefaultParagraphFont"/>
    <w:uiPriority w:val="99"/>
    <w:semiHidden/>
    <w:unhideWhenUsed/>
    <w:rsid w:val="003C15D1"/>
    <w:rPr>
      <w:i w:val="0"/>
      <w:iCs w:val="0"/>
      <w:color w:val="009030"/>
    </w:rPr>
  </w:style>
  <w:style w:type="character" w:styleId="Strong">
    <w:name w:val="Strong"/>
    <w:basedOn w:val="DefaultParagraphFont"/>
    <w:uiPriority w:val="22"/>
    <w:qFormat/>
    <w:rsid w:val="003C15D1"/>
    <w:rPr>
      <w:b/>
      <w:bCs/>
    </w:rPr>
  </w:style>
  <w:style w:type="paragraph" w:styleId="NoSpacing">
    <w:name w:val="No Spacing"/>
    <w:uiPriority w:val="1"/>
    <w:qFormat/>
    <w:rsid w:val="003C15D1"/>
    <w:pPr>
      <w:spacing w:line="240" w:lineRule="auto"/>
    </w:pPr>
  </w:style>
  <w:style w:type="paragraph" w:styleId="TOCHeading">
    <w:name w:val="TOC Heading"/>
    <w:basedOn w:val="Heading1"/>
    <w:next w:val="Normal"/>
    <w:uiPriority w:val="39"/>
    <w:unhideWhenUsed/>
    <w:qFormat/>
    <w:rsid w:val="00506907"/>
    <w:pPr>
      <w:spacing w:after="0" w:line="259" w:lineRule="auto"/>
      <w:contextualSpacing w:val="0"/>
      <w:outlineLvl w:val="9"/>
    </w:pPr>
    <w:rPr>
      <w:rFonts w:asciiTheme="majorHAnsi" w:eastAsiaTheme="majorEastAsia" w:hAnsiTheme="majorHAnsi" w:cstheme="majorBidi"/>
      <w:b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Reflow_oven" TargetMode="External"/><Relationship Id="rId18" Type="http://schemas.openxmlformats.org/officeDocument/2006/relationships/hyperlink" Target="http://www.smcpneumatics.com/LXSH2SA-125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www.watlow.com/downloads/en/manuals/series%2096_um_rev.g_07-05.pdf" TargetMode="External"/><Relationship Id="rId2" Type="http://schemas.openxmlformats.org/officeDocument/2006/relationships/numbering" Target="numbering.xml"/><Relationship Id="rId16" Type="http://schemas.openxmlformats.org/officeDocument/2006/relationships/hyperlink" Target="http://www.cedes-sa.com/en/assets/File/produkte/msr127/MSR127RTP_57516_2.pdf"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literature.rockwellautomation.com/idc/groups/literature/documents/um/2711p-um001_-en-p.pdf"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literature.rockwellautomation.com/idc/groups/literature/documents/um/1747-um011_-en-p.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29DD45-8A83-4E70-AB1A-28C1255E2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11</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report 2014-11-17 8:05pm.docx.docx</vt:lpstr>
    </vt:vector>
  </TitlesOfParts>
  <Company>Conestoga College</Company>
  <LinksUpToDate>false</LinksUpToDate>
  <CharactersWithSpaces>14903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2014-11-17 8:05pm.docx.docx</dc:title>
  <dc:creator>Ronald Chan</dc:creator>
  <cp:lastModifiedBy>Ronald Chan</cp:lastModifiedBy>
  <cp:revision>59</cp:revision>
  <cp:lastPrinted>2014-11-24T13:48:00Z</cp:lastPrinted>
  <dcterms:created xsi:type="dcterms:W3CDTF">2014-11-24T09:38:00Z</dcterms:created>
  <dcterms:modified xsi:type="dcterms:W3CDTF">2015-04-10T14:16:00Z</dcterms:modified>
</cp:coreProperties>
</file>